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503" w:rsidRDefault="00AF6503"/>
    <w:tbl>
      <w:tblPr>
        <w:tblW w:w="10204" w:type="dxa"/>
        <w:tblInd w:w="-253" w:type="dxa"/>
        <w:tblBorders>
          <w:top w:val="single" w:sz="12" w:space="0" w:color="000001"/>
          <w:left w:val="single" w:sz="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39" w:type="dxa"/>
          <w:right w:w="70" w:type="dxa"/>
        </w:tblCellMar>
        <w:tblLook w:val="04A0" w:firstRow="1" w:lastRow="0" w:firstColumn="1" w:lastColumn="0" w:noHBand="0" w:noVBand="1"/>
      </w:tblPr>
      <w:tblGrid>
        <w:gridCol w:w="584"/>
        <w:gridCol w:w="575"/>
        <w:gridCol w:w="850"/>
        <w:gridCol w:w="572"/>
        <w:gridCol w:w="420"/>
        <w:gridCol w:w="1134"/>
        <w:gridCol w:w="1125"/>
        <w:gridCol w:w="618"/>
        <w:gridCol w:w="372"/>
        <w:gridCol w:w="244"/>
        <w:gridCol w:w="191"/>
        <w:gridCol w:w="137"/>
        <w:gridCol w:w="287"/>
        <w:gridCol w:w="617"/>
        <w:gridCol w:w="8"/>
        <w:gridCol w:w="359"/>
        <w:gridCol w:w="247"/>
        <w:gridCol w:w="322"/>
        <w:gridCol w:w="134"/>
        <w:gridCol w:w="159"/>
        <w:gridCol w:w="269"/>
        <w:gridCol w:w="345"/>
        <w:gridCol w:w="355"/>
        <w:gridCol w:w="280"/>
      </w:tblGrid>
      <w:tr w:rsidR="00AF6503">
        <w:trPr>
          <w:trHeight w:hRule="exact" w:val="7821"/>
        </w:trPr>
        <w:tc>
          <w:tcPr>
            <w:tcW w:w="10202" w:type="dxa"/>
            <w:gridSpan w:val="24"/>
            <w:tcBorders>
              <w:top w:val="single" w:sz="12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</w:tcPr>
          <w:p w:rsidR="00AF6503" w:rsidRDefault="00942274">
            <w:pPr>
              <w:rPr>
                <w:rFonts w:ascii="Alstom" w:hAnsi="Alstom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6DC28E5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151765</wp:posOffset>
                      </wp:positionV>
                      <wp:extent cx="4438650" cy="4681220"/>
                      <wp:effectExtent l="0" t="0" r="0" b="0"/>
                      <wp:wrapNone/>
                      <wp:docPr id="1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8650" cy="46812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942274" w:rsidRDefault="00942274">
                                  <w:pPr>
                                    <w:pStyle w:val="Contenudecadre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color w:val="1F497D" w:themeColor="text2"/>
                                      <w:sz w:val="120"/>
                                      <w:szCs w:val="120"/>
                                      <w:lang w:val="en-ZA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F497D" w:themeColor="text2"/>
                                      <w:sz w:val="120"/>
                                      <w:szCs w:val="120"/>
                                      <w:lang w:val="en-ZA"/>
                                    </w:rPr>
                                    <w:t>X’TRAPOLIS MEGA</w:t>
                                  </w: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Default="00942274">
                                  <w:pPr>
                                    <w:pStyle w:val="Contenudecadre"/>
                                    <w:rPr>
                                      <w:color w:val="1F497D" w:themeColor="text2"/>
                                      <w:lang w:val="en-ZA"/>
                                    </w:rPr>
                                  </w:pPr>
                                </w:p>
                                <w:p w:rsidR="00942274" w:rsidRPr="0095794F" w:rsidRDefault="00942274">
                                  <w:pPr>
                                    <w:pStyle w:val="Contenudecadre"/>
                                    <w:jc w:val="center"/>
                                    <w:rPr>
                                      <w:lang w:val="en-US"/>
                                      <w:rPrChange w:id="0" w:author="MOULIN Edwin" w:date="2015-02-06T09:23:00Z">
                                        <w:rPr/>
                                      </w:rPrChange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F497D" w:themeColor="text2"/>
                                      <w:sz w:val="56"/>
                                      <w:szCs w:val="56"/>
                                      <w:lang w:val="en-ZA"/>
                                    </w:rPr>
                                    <w:t>FUNCTIONAL TEST PROCEDURE - NET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91.85pt;margin-top:11.95pt;width:349.5pt;height:368.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" filled="f" stroked="f">
                      <v:textbox>
                        <w:txbxContent>
                          <w:p w:rsidR="00942274" w:rsidRDefault="00942274">
                            <w:pPr>
                              <w:pStyle w:val="Contenudecadr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120"/>
                                <w:szCs w:val="1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F497D" w:themeColor="text2"/>
                                <w:sz w:val="120"/>
                                <w:szCs w:val="120"/>
                                <w:lang w:val="en-ZA"/>
                              </w:rPr>
                              <w:t>X’TRAPOLIS MEGA</w:t>
                            </w: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Default="00942274">
                            <w:pPr>
                              <w:pStyle w:val="Contenudecadre"/>
                              <w:rPr>
                                <w:color w:val="1F497D" w:themeColor="text2"/>
                                <w:lang w:val="en-ZA"/>
                              </w:rPr>
                            </w:pPr>
                          </w:p>
                          <w:p w:rsidR="00942274" w:rsidRPr="0095794F" w:rsidRDefault="00942274">
                            <w:pPr>
                              <w:pStyle w:val="Contenudecadre"/>
                              <w:jc w:val="center"/>
                              <w:rPr>
                                <w:lang w:val="en-US"/>
                                <w:rPrChange w:id="1" w:author="MOULIN Edwin" w:date="2015-02-06T09:23:00Z">
                                  <w:rPr/>
                                </w:rPrChange>
                              </w:rPr>
                            </w:pPr>
                            <w:r>
                              <w:rPr>
                                <w:rFonts w:cstheme="minorHAnsi"/>
                                <w:color w:val="1F497D" w:themeColor="text2"/>
                                <w:sz w:val="56"/>
                                <w:szCs w:val="56"/>
                                <w:lang w:val="en-ZA"/>
                              </w:rPr>
                              <w:t>FUNCTIONAL TEST PROCEDURE - NET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6503" w:rsidRDefault="00942274">
            <w:pPr>
              <w:jc w:val="center"/>
              <w:rPr>
                <w:rFonts w:ascii="Alstom" w:hAnsi="Alstom"/>
                <w:smallCaps/>
                <w:color w:val="000080"/>
                <w:sz w:val="52"/>
                <w:szCs w:val="52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819775" cy="455295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455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503" w:rsidRPr="0095794F">
        <w:trPr>
          <w:trHeight w:val="1005"/>
        </w:trPr>
        <w:tc>
          <w:tcPr>
            <w:tcW w:w="10202" w:type="dxa"/>
            <w:gridSpan w:val="24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US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US"/>
              </w:rPr>
              <w:t>CONFIDENTIAL INFORMATION</w:t>
            </w:r>
          </w:p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This document and the information contemplated therein have to be considered as Confidential Information</w:t>
            </w:r>
          </w:p>
          <w:p w:rsidR="00AF6503" w:rsidRDefault="00942274">
            <w:pPr>
              <w:jc w:val="center"/>
              <w:rPr>
                <w:rFonts w:ascii="Alstom" w:hAnsi="Alstom"/>
                <w:color w:val="1F497D" w:themeColor="text2"/>
                <w:sz w:val="18"/>
                <w:szCs w:val="18"/>
                <w:lang w:val="en-US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pursuant to the provisions of Clause 25 of the MSA, and treated as such.</w:t>
            </w:r>
          </w:p>
        </w:tc>
      </w:tr>
      <w:tr w:rsidR="00AF6503" w:rsidRPr="0095794F">
        <w:trPr>
          <w:trHeight w:val="92"/>
        </w:trPr>
        <w:tc>
          <w:tcPr>
            <w:tcW w:w="6673" w:type="dxa"/>
            <w:gridSpan w:val="11"/>
            <w:tcBorders>
              <w:top w:val="dashSmallGap" w:sz="8" w:space="0" w:color="00000A"/>
              <w:left w:val="single" w:sz="8" w:space="0" w:color="000001"/>
              <w:bottom w:val="dashSmallGap" w:sz="8" w:space="0" w:color="00000A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/>
                <w:color w:val="1F497D" w:themeColor="text2"/>
                <w:sz w:val="12"/>
                <w:szCs w:val="12"/>
                <w:lang w:val="en-US"/>
              </w:rPr>
            </w:pPr>
          </w:p>
        </w:tc>
        <w:tc>
          <w:tcPr>
            <w:tcW w:w="3529" w:type="dxa"/>
            <w:gridSpan w:val="13"/>
            <w:tcBorders>
              <w:top w:val="dashSmallGap" w:sz="8" w:space="0" w:color="00000A"/>
              <w:left w:val="single" w:sz="8" w:space="0" w:color="000001"/>
              <w:bottom w:val="dashSmallGap" w:sz="8" w:space="0" w:color="00000A"/>
              <w:right w:val="single" w:sz="8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/>
                <w:color w:val="1F497D" w:themeColor="text2"/>
                <w:sz w:val="12"/>
                <w:szCs w:val="12"/>
                <w:lang w:val="en-US"/>
              </w:rPr>
            </w:pPr>
          </w:p>
        </w:tc>
      </w:tr>
      <w:tr w:rsidR="00AF6503">
        <w:trPr>
          <w:trHeight w:val="958"/>
        </w:trPr>
        <w:tc>
          <w:tcPr>
            <w:tcW w:w="2561" w:type="dxa"/>
            <w:gridSpan w:val="4"/>
            <w:tcBorders>
              <w:top w:val="dashSmallGap" w:sz="8" w:space="0" w:color="00000A"/>
              <w:left w:val="single" w:sz="6" w:space="0" w:color="000001"/>
              <w:bottom w:val="single" w:sz="6" w:space="0" w:color="000001"/>
              <w:right w:val="dashed" w:sz="4" w:space="0" w:color="00000A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6"/>
                <w:szCs w:val="16"/>
                <w:lang w:val="en-US"/>
              </w:rPr>
            </w:pPr>
            <w:r>
              <w:rPr>
                <w:rFonts w:ascii="Alstom" w:hAnsi="Alstom" w:cstheme="minorHAnsi"/>
                <w:color w:val="1F497D" w:themeColor="text2"/>
                <w:sz w:val="16"/>
                <w:szCs w:val="16"/>
                <w:lang w:val="en-US"/>
              </w:rPr>
              <w:t>RELEASED</w:t>
            </w:r>
          </w:p>
        </w:tc>
        <w:tc>
          <w:tcPr>
            <w:tcW w:w="4111" w:type="dxa"/>
            <w:gridSpan w:val="7"/>
            <w:tcBorders>
              <w:top w:val="dashSmallGap" w:sz="8" w:space="0" w:color="00000A"/>
              <w:left w:val="dashed" w:sz="4" w:space="0" w:color="00000A"/>
              <w:bottom w:val="single" w:sz="6" w:space="0" w:color="000001"/>
              <w:right w:val="dashed" w:sz="4" w:space="0" w:color="00000A"/>
            </w:tcBorders>
            <w:shd w:val="clear" w:color="auto" w:fill="auto"/>
            <w:tcMar>
              <w:left w:w="5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US"/>
              </w:rPr>
            </w:pPr>
          </w:p>
        </w:tc>
        <w:tc>
          <w:tcPr>
            <w:tcW w:w="3530" w:type="dxa"/>
            <w:gridSpan w:val="13"/>
            <w:tcBorders>
              <w:top w:val="dashSmallGap" w:sz="8" w:space="0" w:color="00000A"/>
              <w:left w:val="dashed" w:sz="4" w:space="0" w:color="00000A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59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US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US"/>
              </w:rPr>
              <w:t>Application:</w:t>
            </w:r>
          </w:p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rFonts w:ascii="Alstom" w:hAnsi="Alstom" w:cstheme="minorHAnsi"/>
                <w:b/>
                <w:color w:val="1F497D" w:themeColor="text2"/>
                <w:sz w:val="28"/>
                <w:szCs w:val="28"/>
                <w:lang w:val="en-US"/>
              </w:rPr>
              <w:t>PRASA</w:t>
            </w:r>
          </w:p>
        </w:tc>
      </w:tr>
      <w:tr w:rsidR="00AF6503">
        <w:trPr>
          <w:cantSplit/>
          <w:trHeight w:hRule="exact" w:val="227"/>
        </w:trPr>
        <w:tc>
          <w:tcPr>
            <w:tcW w:w="2981" w:type="dxa"/>
            <w:gridSpan w:val="5"/>
            <w:vMerge w:val="restart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Technical Modifications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</w:tcPr>
          <w:p w:rsidR="00AF6503" w:rsidRDefault="00942274">
            <w:pP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Geometric tolerances</w:t>
            </w:r>
          </w:p>
        </w:tc>
        <w:tc>
          <w:tcPr>
            <w:tcW w:w="99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572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A4</w:t>
            </w:r>
          </w:p>
        </w:tc>
        <w:tc>
          <w:tcPr>
            <w:tcW w:w="198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N</w:t>
            </w:r>
          </w:p>
        </w:tc>
      </w:tr>
      <w:tr w:rsidR="00AF6503">
        <w:trPr>
          <w:cantSplit/>
          <w:trHeight w:hRule="exact" w:val="227"/>
        </w:trPr>
        <w:tc>
          <w:tcPr>
            <w:tcW w:w="2981" w:type="dxa"/>
            <w:gridSpan w:val="5"/>
            <w:vMerge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838" w:type="dxa"/>
            <w:gridSpan w:val="9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11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838" w:type="dxa"/>
            <w:gridSpan w:val="9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118" w:type="dxa"/>
            <w:gridSpan w:val="8"/>
            <w:vMerge w:val="restart"/>
            <w:tcBorders>
              <w:top w:val="dashSmallGap" w:sz="8" w:space="0" w:color="00000A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color w:val="1F497D" w:themeColor="text2"/>
                <w:sz w:val="18"/>
                <w:szCs w:val="18"/>
                <w:lang w:val="en-GB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838" w:type="dxa"/>
            <w:gridSpan w:val="9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118" w:type="dxa"/>
            <w:gridSpan w:val="8"/>
            <w:vMerge/>
            <w:tcBorders>
              <w:top w:val="dashSmallGap" w:sz="8" w:space="0" w:color="00000A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smallCaps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838" w:type="dxa"/>
            <w:gridSpan w:val="9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  <w:tc>
          <w:tcPr>
            <w:tcW w:w="2118" w:type="dxa"/>
            <w:gridSpan w:val="8"/>
            <w:vMerge/>
            <w:tcBorders>
              <w:top w:val="dashSmallGap" w:sz="8" w:space="0" w:color="00000A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7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</w:pPr>
            <w: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  <w:t>Replaces:</w:t>
            </w:r>
          </w:p>
        </w:tc>
        <w:tc>
          <w:tcPr>
            <w:tcW w:w="2479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</w:pPr>
            <w:r>
              <w:rPr>
                <w:rFonts w:ascii="Alstom" w:hAnsi="Alstom" w:cstheme="minorHAnsi"/>
                <w:color w:val="1F497D" w:themeColor="text2"/>
                <w:sz w:val="16"/>
                <w:szCs w:val="16"/>
                <w:lang w:val="en-GB"/>
              </w:rPr>
              <w:t>Replaced</w:t>
            </w:r>
            <w: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  <w:t xml:space="preserve"> by :</w:t>
            </w: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6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6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6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4956" w:type="dxa"/>
            <w:gridSpan w:val="17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</w:rPr>
            </w:pPr>
          </w:p>
        </w:tc>
        <w:tc>
          <w:tcPr>
            <w:tcW w:w="4956" w:type="dxa"/>
            <w:gridSpan w:val="17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57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</w:rPr>
              <w:t>Index</w:t>
            </w:r>
          </w:p>
        </w:tc>
        <w:tc>
          <w:tcPr>
            <w:tcW w:w="240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Revision Notification no.</w:t>
            </w:r>
          </w:p>
        </w:tc>
        <w:tc>
          <w:tcPr>
            <w:tcW w:w="2266" w:type="dxa"/>
            <w:gridSpan w:val="2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color w:val="1F497D" w:themeColor="text2"/>
                <w:sz w:val="36"/>
                <w:szCs w:val="36"/>
              </w:rPr>
            </w:pPr>
          </w:p>
        </w:tc>
        <w:tc>
          <w:tcPr>
            <w:tcW w:w="4956" w:type="dxa"/>
            <w:gridSpan w:val="17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color w:val="1F497D" w:themeColor="text2"/>
                <w:sz w:val="36"/>
                <w:szCs w:val="36"/>
              </w:rPr>
            </w:pPr>
          </w:p>
        </w:tc>
      </w:tr>
      <w:tr w:rsidR="00AF6503" w:rsidRPr="0095794F">
        <w:trPr>
          <w:cantSplit/>
          <w:trHeight w:hRule="exact" w:val="227"/>
        </w:trPr>
        <w:tc>
          <w:tcPr>
            <w:tcW w:w="1138" w:type="dxa"/>
            <w:gridSpan w:val="2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</w:rPr>
            </w:pP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Prepared</w:t>
            </w:r>
          </w:p>
        </w:tc>
        <w:tc>
          <w:tcPr>
            <w:tcW w:w="99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2"/>
                <w:szCs w:val="12"/>
                <w:lang w:val="en-GB"/>
              </w:rPr>
              <w:t>C. ANDRADE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  <w:r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  <w:t>19/09/2014</w:t>
            </w:r>
          </w:p>
        </w:tc>
        <w:tc>
          <w:tcPr>
            <w:tcW w:w="6090" w:type="dxa"/>
            <w:gridSpan w:val="18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36"/>
                <w:szCs w:val="36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36"/>
                <w:szCs w:val="36"/>
                <w:lang w:val="en-GB"/>
              </w:rPr>
              <w:t>TTS - NET - Network management static functional test</w:t>
            </w:r>
          </w:p>
        </w:tc>
      </w:tr>
      <w:tr w:rsidR="00AF6503">
        <w:trPr>
          <w:cantSplit/>
          <w:trHeight w:hRule="exact" w:val="227"/>
        </w:trPr>
        <w:tc>
          <w:tcPr>
            <w:tcW w:w="1138" w:type="dxa"/>
            <w:gridSpan w:val="2"/>
            <w:vMerge w:val="restart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66750" cy="285750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Checked</w:t>
            </w:r>
          </w:p>
        </w:tc>
        <w:tc>
          <w:tcPr>
            <w:tcW w:w="99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</w:p>
        </w:tc>
        <w:tc>
          <w:tcPr>
            <w:tcW w:w="6090" w:type="dxa"/>
            <w:gridSpan w:val="18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rPr>
                <w:rFonts w:ascii="Alstom" w:hAnsi="Alstom" w:cstheme="minorHAnsi"/>
                <w:color w:val="1F497D" w:themeColor="text2"/>
                <w:sz w:val="36"/>
                <w:szCs w:val="36"/>
                <w:lang w:val="en-ZA"/>
              </w:rPr>
            </w:pPr>
          </w:p>
        </w:tc>
      </w:tr>
      <w:tr w:rsidR="00AF6503">
        <w:trPr>
          <w:cantSplit/>
          <w:trHeight w:hRule="exact" w:val="227"/>
        </w:trPr>
        <w:tc>
          <w:tcPr>
            <w:tcW w:w="1138" w:type="dxa"/>
            <w:gridSpan w:val="2"/>
            <w:vMerge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GB"/>
              </w:rPr>
              <w:t>Approved</w:t>
            </w:r>
          </w:p>
        </w:tc>
        <w:tc>
          <w:tcPr>
            <w:tcW w:w="99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0"/>
                <w:szCs w:val="10"/>
                <w:lang w:val="en-ZA"/>
              </w:rPr>
            </w:pPr>
          </w:p>
        </w:tc>
        <w:tc>
          <w:tcPr>
            <w:tcW w:w="6090" w:type="dxa"/>
            <w:gridSpan w:val="18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rPr>
                <w:rFonts w:ascii="Alstom" w:hAnsi="Alstom" w:cstheme="minorHAnsi"/>
                <w:color w:val="1F497D" w:themeColor="text2"/>
                <w:sz w:val="36"/>
                <w:szCs w:val="36"/>
                <w:lang w:val="en-ZA"/>
              </w:rPr>
            </w:pPr>
          </w:p>
        </w:tc>
      </w:tr>
      <w:tr w:rsidR="00AF6503">
        <w:trPr>
          <w:cantSplit/>
          <w:trHeight w:val="233"/>
        </w:trPr>
        <w:tc>
          <w:tcPr>
            <w:tcW w:w="1988" w:type="dxa"/>
            <w:gridSpan w:val="3"/>
            <w:vMerge w:val="restart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942274">
            <w:pPr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  <w:r>
              <w:rPr>
                <w:rFonts w:ascii="Alstom" w:hAnsi="Alstom" w:cstheme="minorHAnsi"/>
                <w:noProof/>
                <w:color w:val="1F497D" w:themeColor="text2"/>
                <w:sz w:val="12"/>
                <w:szCs w:val="12"/>
                <w:lang w:eastAsia="fr-FR"/>
              </w:rPr>
              <w:drawing>
                <wp:anchor distT="0" distB="0" distL="114300" distR="114300" simplePos="0" relativeHeight="3" behindDoc="1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189865</wp:posOffset>
                  </wp:positionV>
                  <wp:extent cx="791845" cy="237490"/>
                  <wp:effectExtent l="0" t="0" r="0" b="0"/>
                  <wp:wrapSquare wrapText="bothSides"/>
                  <wp:docPr id="4" name="Picture" descr="alstom 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alstom 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ZA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ZA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ZA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ZA"/>
              </w:rPr>
              <w:t>Name</w:t>
            </w:r>
          </w:p>
        </w:tc>
        <w:tc>
          <w:tcPr>
            <w:tcW w:w="6089" w:type="dxa"/>
            <w:gridSpan w:val="18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rPr>
                <w:rFonts w:ascii="Alstom" w:hAnsi="Alstom" w:cstheme="minorHAnsi"/>
                <w:color w:val="1F497D" w:themeColor="text2"/>
                <w:sz w:val="36"/>
                <w:szCs w:val="36"/>
                <w:lang w:val="en-ZA"/>
              </w:rPr>
            </w:pPr>
          </w:p>
        </w:tc>
      </w:tr>
      <w:tr w:rsidR="00AF6503">
        <w:trPr>
          <w:cantSplit/>
          <w:trHeight w:hRule="exact" w:val="232"/>
        </w:trPr>
        <w:tc>
          <w:tcPr>
            <w:tcW w:w="1988" w:type="dxa"/>
            <w:gridSpan w:val="3"/>
            <w:vMerge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8"/>
                <w:szCs w:val="18"/>
                <w:lang w:val="en-ZA"/>
              </w:rPr>
            </w:pPr>
            <w:r>
              <w:rPr>
                <w:rFonts w:ascii="Alstom" w:hAnsi="Alstom" w:cstheme="minorHAnsi"/>
                <w:color w:val="1F497D" w:themeColor="text2"/>
                <w:sz w:val="18"/>
                <w:szCs w:val="18"/>
                <w:lang w:val="en-ZA"/>
              </w:rPr>
              <w:t>en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0"/>
                <w:szCs w:val="10"/>
                <w:lang w:val="en-ZA"/>
              </w:rPr>
            </w:pPr>
          </w:p>
        </w:tc>
        <w:tc>
          <w:tcPr>
            <w:tcW w:w="6089" w:type="dxa"/>
            <w:gridSpan w:val="18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rPr>
                <w:rFonts w:ascii="Alstom" w:hAnsi="Alstom" w:cstheme="minorHAnsi"/>
                <w:color w:val="1F497D" w:themeColor="text2"/>
                <w:sz w:val="36"/>
                <w:szCs w:val="36"/>
                <w:lang w:val="en-ZA"/>
              </w:rPr>
            </w:pPr>
          </w:p>
        </w:tc>
      </w:tr>
      <w:tr w:rsidR="00AF6503">
        <w:trPr>
          <w:cantSplit/>
          <w:trHeight w:val="665"/>
        </w:trPr>
        <w:tc>
          <w:tcPr>
            <w:tcW w:w="1988" w:type="dxa"/>
            <w:gridSpan w:val="3"/>
            <w:vMerge/>
            <w:tcBorders>
              <w:top w:val="single" w:sz="6" w:space="0" w:color="000001"/>
              <w:left w:val="single" w:sz="8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1F497D" w:themeColor="text2"/>
                <w:sz w:val="12"/>
                <w:szCs w:val="12"/>
                <w:lang w:val="en-ZA"/>
              </w:rPr>
            </w:pPr>
          </w:p>
        </w:tc>
        <w:tc>
          <w:tcPr>
            <w:tcW w:w="6669" w:type="dxa"/>
            <w:gridSpan w:val="15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Cs/>
                <w:color w:val="1F497D" w:themeColor="text2"/>
                <w:sz w:val="36"/>
                <w:szCs w:val="36"/>
              </w:rPr>
            </w:pPr>
            <w:r>
              <w:rPr>
                <w:rFonts w:ascii="Alstom" w:hAnsi="Alstom" w:cstheme="minorHAnsi"/>
                <w:bCs/>
                <w:color w:val="1F497D" w:themeColor="text2"/>
                <w:sz w:val="36"/>
                <w:szCs w:val="36"/>
                <w:lang w:val="en-ZA"/>
              </w:rPr>
              <w:t>DTD0000210338</w:t>
            </w:r>
          </w:p>
        </w:tc>
        <w:tc>
          <w:tcPr>
            <w:tcW w:w="563" w:type="dxa"/>
            <w:gridSpan w:val="3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bCs/>
                <w:color w:val="1F497D" w:themeColor="text2"/>
                <w:sz w:val="36"/>
                <w:szCs w:val="36"/>
              </w:rPr>
            </w:pPr>
          </w:p>
        </w:tc>
        <w:tc>
          <w:tcPr>
            <w:tcW w:w="982" w:type="dxa"/>
            <w:gridSpan w:val="3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color w:val="1F497D" w:themeColor="text2"/>
                <w:sz w:val="16"/>
                <w:szCs w:val="16"/>
              </w:rPr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  <w:t>/</w:t>
            </w:r>
            <w: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  <w:r>
              <w:rPr>
                <w:rFonts w:ascii="Alstom" w:hAnsi="Alstom" w:cstheme="minorHAnsi"/>
                <w:color w:val="1F497D" w:themeColor="text2"/>
                <w:sz w:val="16"/>
                <w:szCs w:val="16"/>
              </w:rPr>
              <w:t xml:space="preserve"> </w:t>
            </w:r>
          </w:p>
        </w:tc>
      </w:tr>
    </w:tbl>
    <w:p w:rsidR="00AF6503" w:rsidRDefault="00942274">
      <w:pPr>
        <w:suppressAutoHyphens w:val="0"/>
        <w:rPr>
          <w:rFonts w:ascii="Alstom" w:hAnsi="Alstom"/>
          <w:sz w:val="16"/>
          <w:szCs w:val="16"/>
        </w:rPr>
      </w:pPr>
      <w:r>
        <w:br w:type="page"/>
      </w:r>
    </w:p>
    <w:p w:rsidR="00AF6503" w:rsidRDefault="00942274">
      <w:pPr>
        <w:pStyle w:val="TableName"/>
        <w:rPr>
          <w:rFonts w:ascii="Alstom" w:hAnsi="Alstom" w:cstheme="minorHAnsi"/>
        </w:rPr>
      </w:pPr>
      <w:r>
        <w:rPr>
          <w:rFonts w:ascii="Alstom" w:hAnsi="Alstom" w:cstheme="minorHAnsi"/>
        </w:rPr>
        <w:lastRenderedPageBreak/>
        <w:t>Table of Modifications</w:t>
      </w:r>
    </w:p>
    <w:p w:rsidR="00AF6503" w:rsidRDefault="00AF6503">
      <w:pPr>
        <w:rPr>
          <w:rFonts w:ascii="Alstom" w:hAnsi="Alstom" w:cstheme="minorHAnsi"/>
          <w:sz w:val="24"/>
          <w:szCs w:val="24"/>
        </w:rPr>
      </w:pPr>
    </w:p>
    <w:tbl>
      <w:tblPr>
        <w:tblW w:w="940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05"/>
        <w:gridCol w:w="1556"/>
        <w:gridCol w:w="5248"/>
        <w:gridCol w:w="1900"/>
      </w:tblGrid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Rev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</w:tcPr>
          <w:p w:rsidR="00AF6503" w:rsidRDefault="00942274">
            <w:pP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Modifications Content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Writer</w:t>
            </w: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A0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19/09/2014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Creation of Document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942274">
            <w:pPr>
              <w:pStyle w:val="Table-Text"/>
              <w:spacing w:before="0" w:after="0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C. ANDRADE</w:t>
            </w: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A1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16/10/2014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rPr>
                <w:rFonts w:ascii="Alstom" w:hAnsi="Alstom" w:cstheme="minorHAnsi"/>
                <w:sz w:val="24"/>
                <w:szCs w:val="24"/>
                <w:lang w:val="en-ZA"/>
              </w:rPr>
            </w:pPr>
            <w:r>
              <w:rPr>
                <w:rFonts w:ascii="Alstom" w:hAnsi="Alstom" w:cstheme="minorHAnsi"/>
                <w:sz w:val="24"/>
                <w:szCs w:val="24"/>
                <w:lang w:val="en-ZA"/>
              </w:rPr>
              <w:t>General review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C. ANDRADE</w:t>
            </w: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</w:tbl>
    <w:p w:rsidR="00AF6503" w:rsidRDefault="00AF6503">
      <w:pPr>
        <w:rPr>
          <w:rFonts w:ascii="Alstom" w:hAnsi="Alstom" w:cstheme="minorHAnsi"/>
          <w:sz w:val="24"/>
          <w:szCs w:val="24"/>
          <w:lang w:val="en-ZA"/>
        </w:rPr>
      </w:pPr>
    </w:p>
    <w:p w:rsidR="00AF6503" w:rsidRDefault="00AF6503">
      <w:pPr>
        <w:rPr>
          <w:rFonts w:ascii="Alstom" w:hAnsi="Alstom" w:cstheme="minorHAnsi"/>
          <w:sz w:val="24"/>
          <w:szCs w:val="24"/>
          <w:lang w:val="en-ZA"/>
        </w:rPr>
      </w:pPr>
    </w:p>
    <w:p w:rsidR="00AF6503" w:rsidRDefault="00AF6503">
      <w:pPr>
        <w:rPr>
          <w:rFonts w:ascii="Alstom" w:hAnsi="Alstom" w:cstheme="minorHAnsi"/>
          <w:sz w:val="24"/>
          <w:szCs w:val="24"/>
          <w:lang w:val="en-ZA"/>
        </w:rPr>
      </w:pPr>
    </w:p>
    <w:p w:rsidR="00AF6503" w:rsidRDefault="00942274">
      <w:pPr>
        <w:rPr>
          <w:rFonts w:ascii="Alstom" w:hAnsi="Alstom" w:cstheme="minorHAnsi"/>
          <w:sz w:val="24"/>
          <w:szCs w:val="24"/>
          <w:lang w:val="en-ZA"/>
        </w:rPr>
      </w:pPr>
      <w:r>
        <w:br w:type="page"/>
      </w:r>
    </w:p>
    <w:p w:rsidR="00AF6503" w:rsidRDefault="00942274">
      <w:pPr>
        <w:pStyle w:val="TableName"/>
        <w:rPr>
          <w:rFonts w:ascii="Alstom" w:hAnsi="Alstom" w:cstheme="minorHAnsi"/>
        </w:rPr>
      </w:pPr>
      <w:r>
        <w:rPr>
          <w:rFonts w:ascii="Alstom" w:hAnsi="Alstom" w:cstheme="minorHAnsi"/>
        </w:rPr>
        <w:lastRenderedPageBreak/>
        <w:t>Internal Validation</w:t>
      </w:r>
    </w:p>
    <w:p w:rsidR="00AF6503" w:rsidRDefault="00AF6503">
      <w:pPr>
        <w:rPr>
          <w:rFonts w:ascii="Alstom" w:hAnsi="Alstom" w:cstheme="minorHAnsi"/>
          <w:sz w:val="24"/>
          <w:szCs w:val="24"/>
        </w:rPr>
      </w:pPr>
    </w:p>
    <w:p w:rsidR="00AF6503" w:rsidRDefault="00AF6503">
      <w:pPr>
        <w:rPr>
          <w:rFonts w:ascii="Alstom" w:hAnsi="Alstom" w:cstheme="minorHAnsi"/>
          <w:sz w:val="24"/>
          <w:szCs w:val="24"/>
        </w:rPr>
      </w:pPr>
    </w:p>
    <w:tbl>
      <w:tblPr>
        <w:tblW w:w="957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09"/>
        <w:gridCol w:w="1914"/>
        <w:gridCol w:w="1910"/>
        <w:gridCol w:w="1925"/>
      </w:tblGrid>
      <w:tr w:rsidR="00AF6503">
        <w:trPr>
          <w:trHeight w:val="1163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color w:val="FFFFFF"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D8FA5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Signature</w:t>
            </w:r>
          </w:p>
        </w:tc>
      </w:tr>
      <w:tr w:rsidR="00AF6503">
        <w:trPr>
          <w:trHeight w:val="1163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CFD9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Writer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CAYO ANDRADE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SUBSYSTEM ENGINEER</w:t>
            </w: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942274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  <w:r>
              <w:rPr>
                <w:rFonts w:ascii="Alstom" w:hAnsi="Alstom" w:cstheme="minorHAnsi"/>
                <w:sz w:val="24"/>
                <w:szCs w:val="24"/>
              </w:rPr>
              <w:t>16/10/2014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rPr>
          <w:trHeight w:val="1163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CFD9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Checker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  <w:tr w:rsidR="00AF6503">
        <w:trPr>
          <w:trHeight w:val="1163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1CFD9"/>
            <w:tcMar>
              <w:left w:w="9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Alstom" w:hAnsi="Alstom" w:cstheme="minorHAnsi"/>
                <w:b/>
                <w:color w:val="FFFFFF"/>
                <w:sz w:val="24"/>
                <w:szCs w:val="24"/>
              </w:rPr>
              <w:t>Approver</w:t>
            </w:r>
          </w:p>
        </w:tc>
        <w:tc>
          <w:tcPr>
            <w:tcW w:w="1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jc w:val="center"/>
              <w:rPr>
                <w:rFonts w:ascii="Alstom" w:hAnsi="Alstom" w:cstheme="minorHAnsi"/>
                <w:b/>
                <w:color w:val="0000FF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AF6503" w:rsidRDefault="00AF6503">
            <w:pPr>
              <w:pStyle w:val="Table-Text"/>
              <w:jc w:val="center"/>
              <w:rPr>
                <w:rFonts w:ascii="Alstom" w:hAnsi="Alstom" w:cstheme="minorHAnsi"/>
                <w:sz w:val="24"/>
                <w:szCs w:val="24"/>
              </w:rPr>
            </w:pPr>
          </w:p>
        </w:tc>
      </w:tr>
    </w:tbl>
    <w:p w:rsidR="00AF6503" w:rsidRDefault="00AF6503">
      <w:pPr>
        <w:rPr>
          <w:rFonts w:ascii="Alstom" w:hAnsi="Alstom" w:cstheme="minorHAnsi"/>
          <w:sz w:val="24"/>
          <w:szCs w:val="24"/>
        </w:rPr>
      </w:pPr>
    </w:p>
    <w:p w:rsidR="00AF6503" w:rsidRDefault="00AF6503">
      <w:pPr>
        <w:rPr>
          <w:rFonts w:ascii="Alstom" w:hAnsi="Alstom" w:cstheme="minorHAnsi"/>
          <w:sz w:val="24"/>
          <w:szCs w:val="24"/>
        </w:rPr>
      </w:pPr>
    </w:p>
    <w:p w:rsidR="00AF6503" w:rsidRDefault="00AF6503">
      <w:pPr>
        <w:rPr>
          <w:rFonts w:ascii="Alstom" w:hAnsi="Alstom" w:cstheme="minorHAnsi"/>
          <w:sz w:val="24"/>
          <w:szCs w:val="24"/>
        </w:rPr>
      </w:pPr>
    </w:p>
    <w:p w:rsidR="00AF6503" w:rsidRDefault="00AF6503">
      <w:pPr>
        <w:rPr>
          <w:rFonts w:ascii="Alstom" w:hAnsi="Alstom" w:cstheme="minorHAnsi"/>
          <w:sz w:val="24"/>
          <w:szCs w:val="24"/>
        </w:rPr>
      </w:pPr>
    </w:p>
    <w:p w:rsidR="00AF6503" w:rsidRDefault="00AF6503">
      <w:pPr>
        <w:rPr>
          <w:rFonts w:ascii="Alstom" w:hAnsi="Alstom"/>
        </w:rPr>
      </w:pPr>
    </w:p>
    <w:p w:rsidR="00AF6503" w:rsidRDefault="00AF6503">
      <w:pPr>
        <w:rPr>
          <w:rFonts w:ascii="Alstom" w:hAnsi="Alstom"/>
        </w:rPr>
      </w:pPr>
    </w:p>
    <w:p w:rsidR="00AF6503" w:rsidRDefault="00AF6503">
      <w:pPr>
        <w:rPr>
          <w:rFonts w:ascii="Alstom" w:hAnsi="Alstom"/>
        </w:rPr>
      </w:pPr>
    </w:p>
    <w:p w:rsidR="00AF6503" w:rsidRDefault="00AF6503">
      <w:pPr>
        <w:rPr>
          <w:rFonts w:ascii="Alstom" w:hAnsi="Alstom"/>
        </w:rPr>
      </w:pPr>
    </w:p>
    <w:p w:rsidR="00AF6503" w:rsidRDefault="00AF6503">
      <w:pPr>
        <w:rPr>
          <w:rFonts w:ascii="Alstom" w:hAnsi="Alstom"/>
        </w:rPr>
      </w:pPr>
    </w:p>
    <w:p w:rsidR="00AF6503" w:rsidRDefault="00942274">
      <w:pPr>
        <w:suppressAutoHyphens w:val="0"/>
        <w:rPr>
          <w:rFonts w:ascii="Alstom" w:hAnsi="Alstom"/>
        </w:rPr>
      </w:pPr>
      <w:r>
        <w:br w:type="page"/>
      </w:r>
    </w:p>
    <w:p w:rsidR="00AF6503" w:rsidRDefault="00AF6503">
      <w:pPr>
        <w:rPr>
          <w:rFonts w:ascii="Alstom" w:hAnsi="Alstom"/>
        </w:rPr>
      </w:pPr>
    </w:p>
    <w:p w:rsidR="00AF6503" w:rsidRDefault="00942274">
      <w:pPr>
        <w:pStyle w:val="TableName"/>
        <w:rPr>
          <w:rFonts w:ascii="Alstom" w:hAnsi="Alstom" w:cstheme="minorHAnsi"/>
        </w:rPr>
      </w:pPr>
      <w:r>
        <w:rPr>
          <w:rFonts w:ascii="Alstom" w:hAnsi="Alstom" w:cstheme="minorHAnsi"/>
        </w:rPr>
        <w:t>Table of Contents</w:t>
      </w:r>
    </w:p>
    <w:p w:rsidR="00AF6503" w:rsidRDefault="00AF6503">
      <w:pPr>
        <w:pStyle w:val="NormalWeb"/>
      </w:pPr>
    </w:p>
    <w:p w:rsidR="00AF6503" w:rsidRDefault="00942274">
      <w:pPr>
        <w:pStyle w:val="Tabledesmatiresniveau1"/>
        <w:rPr>
          <w:rFonts w:eastAsiaTheme="minorEastAsia" w:cstheme="minorBidi"/>
          <w:b w:val="0"/>
          <w:bCs w:val="0"/>
          <w:caps w:val="0"/>
          <w:sz w:val="22"/>
          <w:szCs w:val="22"/>
          <w:lang w:val="pt-BR" w:eastAsia="pt-BR"/>
        </w:rPr>
      </w:pPr>
      <w:r>
        <w:fldChar w:fldCharType="begin"/>
      </w:r>
      <w:sdt>
        <w:sdtPr>
          <w:id w:val="-1149590105"/>
          <w:docPartObj>
            <w:docPartGallery w:val="Table of Contents"/>
            <w:docPartUnique/>
          </w:docPartObj>
        </w:sdtPr>
        <w:sdtContent>
          <w:r>
            <w:instrText>TOC \z \o "1-3" \u \h</w:instrText>
          </w:r>
          <w:r>
            <w:fldChar w:fldCharType="separate"/>
          </w:r>
          <w:hyperlink w:anchor="_Toc401241977">
            <w:r>
              <w:rPr>
                <w:rStyle w:val="Sautdindex"/>
                <w:rFonts w:ascii="Alstom" w:hAnsi="Alstom"/>
                <w:webHidden/>
              </w:rPr>
              <w:t>1</w:t>
            </w:r>
            <w:r>
              <w:rPr>
                <w:rStyle w:val="Sautdindex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Sautdindex"/>
                <w:rFonts w:ascii="Alstom" w:hAnsi="Alstom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_Toc401241977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sdtContent>
      </w:sdt>
    </w:p>
    <w:p w:rsidR="00AF6503" w:rsidRDefault="00942274">
      <w:pPr>
        <w:pStyle w:val="Tabledesmatiresniveau1"/>
        <w:rPr>
          <w:rFonts w:eastAsiaTheme="minorEastAsia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401241978">
        <w:r>
          <w:rPr>
            <w:rStyle w:val="Sautdindex"/>
            <w:rFonts w:ascii="Alstom" w:hAnsi="Alstom"/>
            <w:webHidden/>
          </w:rPr>
          <w:t>2</w:t>
        </w:r>
        <w:r>
          <w:rPr>
            <w:rStyle w:val="Sautdindex"/>
            <w:rFonts w:eastAsiaTheme="minorEastAsia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DOCUMENTS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5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79">
        <w:r>
          <w:rPr>
            <w:rStyle w:val="Sautdindex"/>
            <w:rFonts w:ascii="Alstom" w:hAnsi="Alstom"/>
            <w:webHidden/>
          </w:rPr>
          <w:t>2.1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Input document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5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0">
        <w:r>
          <w:rPr>
            <w:rStyle w:val="Sautdindex"/>
            <w:rFonts w:ascii="Alstom" w:hAnsi="Alstom"/>
            <w:webHidden/>
          </w:rPr>
          <w:t>2.2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Distribution list of the test report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5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1"/>
        <w:rPr>
          <w:rFonts w:eastAsiaTheme="minorEastAsia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401241981">
        <w:r>
          <w:rPr>
            <w:rStyle w:val="Sautdindex"/>
            <w:rFonts w:ascii="Alstom" w:hAnsi="Alstom"/>
            <w:webHidden/>
          </w:rPr>
          <w:t>3</w:t>
        </w:r>
        <w:r>
          <w:rPr>
            <w:rStyle w:val="Sautdindex"/>
            <w:rFonts w:eastAsiaTheme="minorEastAsia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GENERAL TEST 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2">
        <w:r>
          <w:rPr>
            <w:rStyle w:val="Sautdindex"/>
            <w:rFonts w:ascii="Alstom" w:hAnsi="Alstom"/>
            <w:webHidden/>
          </w:rPr>
          <w:t>3.1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General test 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3">
        <w:r>
          <w:rPr>
            <w:rStyle w:val="Sautdindex"/>
            <w:rFonts w:ascii="Alstom" w:hAnsi="Alstom"/>
            <w:webHidden/>
          </w:rPr>
          <w:t>3.2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Ambient 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4">
        <w:r>
          <w:rPr>
            <w:rStyle w:val="Sautdindex"/>
            <w:rFonts w:ascii="Alstom" w:hAnsi="Alstom"/>
            <w:webHidden/>
          </w:rPr>
          <w:t>3.3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Test location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5">
        <w:r>
          <w:rPr>
            <w:rStyle w:val="Sautdindex"/>
            <w:rFonts w:ascii="Alstom" w:hAnsi="Alstom"/>
            <w:webHidden/>
          </w:rPr>
          <w:t>3.4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Test participants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6">
        <w:r>
          <w:rPr>
            <w:rStyle w:val="Sautdindex"/>
            <w:rFonts w:ascii="Alstom" w:hAnsi="Alstom"/>
            <w:webHidden/>
          </w:rPr>
          <w:t>3.5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Configuration of car under test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87">
        <w:r>
          <w:rPr>
            <w:rStyle w:val="Sautdindex"/>
            <w:rFonts w:ascii="Alstom" w:hAnsi="Alstom"/>
            <w:webHidden/>
          </w:rPr>
          <w:t>3.6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Tooling and human resources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88">
        <w:r>
          <w:rPr>
            <w:rStyle w:val="Sautdindex"/>
            <w:webHidden/>
          </w:rPr>
          <w:t>3.6.1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Specific tools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89">
        <w:r>
          <w:rPr>
            <w:rStyle w:val="Sautdindex"/>
            <w:webHidden/>
          </w:rPr>
          <w:t>3.6.2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Human resources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90">
        <w:r>
          <w:rPr>
            <w:rStyle w:val="Sautdindex"/>
            <w:rFonts w:ascii="Alstom" w:hAnsi="Alstom"/>
            <w:webHidden/>
          </w:rPr>
          <w:t>3.7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Test duration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91">
        <w:r>
          <w:rPr>
            <w:rStyle w:val="Sautdindex"/>
            <w:rFonts w:ascii="Alstom" w:hAnsi="Alstom"/>
            <w:webHidden/>
          </w:rPr>
          <w:t>3.8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Data to be recorded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7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1"/>
        <w:rPr>
          <w:rFonts w:eastAsiaTheme="minorEastAsia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401241992">
        <w:r>
          <w:rPr>
            <w:rStyle w:val="Sautdindex"/>
            <w:rFonts w:ascii="Alstom" w:hAnsi="Alstom"/>
            <w:webHidden/>
          </w:rPr>
          <w:t>4</w:t>
        </w:r>
        <w:r>
          <w:rPr>
            <w:rStyle w:val="Sautdindex"/>
            <w:rFonts w:eastAsiaTheme="minorEastAsia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TYPE TEST FUNCTIONAL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7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2"/>
        <w:tabs>
          <w:tab w:val="left" w:pos="800"/>
          <w:tab w:val="right" w:leader="dot" w:pos="9772"/>
        </w:tabs>
        <w:rPr>
          <w:rFonts w:eastAsiaTheme="minorEastAsia" w:cstheme="minorBidi"/>
          <w:smallCaps w:val="0"/>
          <w:szCs w:val="22"/>
          <w:lang w:val="pt-BR" w:eastAsia="pt-BR"/>
        </w:rPr>
      </w:pPr>
      <w:hyperlink w:anchor="_Toc401241993">
        <w:r>
          <w:rPr>
            <w:rStyle w:val="Sautdindex"/>
            <w:rFonts w:ascii="Alstom" w:hAnsi="Alstom"/>
            <w:webHidden/>
          </w:rPr>
          <w:t>4.1</w:t>
        </w:r>
        <w:r>
          <w:rPr>
            <w:rStyle w:val="Sautdindex"/>
            <w:rFonts w:eastAsiaTheme="minorEastAsia" w:cstheme="minorBidi"/>
            <w:smallCaps w:val="0"/>
            <w:szCs w:val="22"/>
            <w:lang w:val="pt-BR" w:eastAsia="pt-BR"/>
          </w:rPr>
          <w:tab/>
        </w:r>
        <w:r>
          <w:rPr>
            <w:rStyle w:val="Sautdindex"/>
            <w:rFonts w:ascii="Alstom" w:hAnsi="Alstom"/>
          </w:rPr>
          <w:t>Train Network Management System (NET)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7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94">
        <w:r>
          <w:rPr>
            <w:rStyle w:val="Sautdindex"/>
            <w:webHidden/>
          </w:rPr>
          <w:t>4.1.1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Ethernet equipment detection by MCE1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7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95">
        <w:r>
          <w:rPr>
            <w:rStyle w:val="Sautdindex"/>
            <w:webHidden/>
          </w:rPr>
          <w:t>4.1.2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Ethernet equipment detection by MCE2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17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96">
        <w:r>
          <w:rPr>
            <w:rStyle w:val="Sautdindex"/>
            <w:webHidden/>
          </w:rPr>
          <w:t>4.1.3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Setting the date and time from DDU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27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97">
        <w:r>
          <w:rPr>
            <w:rStyle w:val="Sautdindex"/>
            <w:webHidden/>
          </w:rPr>
          <w:t>4.1.4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Software version verification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28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98">
        <w:r>
          <w:rPr>
            <w:rStyle w:val="Sautdindex"/>
            <w:webHidden/>
          </w:rPr>
          <w:t>4.1.5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Ethernet network and IP confirmation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32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1999">
        <w:r>
          <w:rPr>
            <w:rStyle w:val="Sautdindex"/>
            <w:webHidden/>
          </w:rPr>
          <w:t>4.1.6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Train network</w:t>
        </w:r>
        <w:r>
          <w:rPr>
            <w:webHidden/>
          </w:rPr>
          <w:fldChar w:fldCharType="begin"/>
        </w:r>
        <w:r>
          <w:rPr>
            <w:webHidden/>
          </w:rPr>
          <w:instrText>PAGEREF _Toc401241999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36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2000">
        <w:r>
          <w:rPr>
            <w:rStyle w:val="Sautdindex"/>
            <w:webHidden/>
          </w:rPr>
          <w:t>4.1.7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Consist network</w:t>
        </w:r>
        <w:r>
          <w:rPr>
            <w:webHidden/>
          </w:rPr>
          <w:fldChar w:fldCharType="begin"/>
        </w:r>
        <w:r>
          <w:rPr>
            <w:webHidden/>
          </w:rPr>
          <w:instrText>PAGEREF _Toc401242000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38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2001">
        <w:r>
          <w:rPr>
            <w:rStyle w:val="Sautdindex"/>
            <w:webHidden/>
          </w:rPr>
          <w:t>4.1.8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Maintenance mode</w:t>
        </w:r>
        <w:r>
          <w:rPr>
            <w:webHidden/>
          </w:rPr>
          <w:fldChar w:fldCharType="begin"/>
        </w:r>
        <w:r>
          <w:rPr>
            <w:webHidden/>
          </w:rPr>
          <w:instrText>PAGEREF _Toc401242001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48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2002">
        <w:r>
          <w:rPr>
            <w:rStyle w:val="Sautdindex"/>
            <w:webHidden/>
          </w:rPr>
          <w:t>4.1.9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MCE redundancy in static situation</w:t>
        </w:r>
        <w:r>
          <w:rPr>
            <w:webHidden/>
          </w:rPr>
          <w:fldChar w:fldCharType="begin"/>
        </w:r>
        <w:r>
          <w:rPr>
            <w:webHidden/>
          </w:rPr>
          <w:instrText>PAGEREF _Toc401242002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49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2003">
        <w:r>
          <w:rPr>
            <w:rStyle w:val="Sautdindex"/>
            <w:webHidden/>
          </w:rPr>
          <w:t>4.1.10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Monitoring network circuit breaker</w:t>
        </w:r>
        <w:r>
          <w:rPr>
            <w:webHidden/>
          </w:rPr>
          <w:fldChar w:fldCharType="begin"/>
        </w:r>
        <w:r>
          <w:rPr>
            <w:webHidden/>
          </w:rPr>
          <w:instrText>PAGEREF _Toc401242003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50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abledesmatiresniveau3"/>
        <w:tabs>
          <w:tab w:val="left" w:pos="1200"/>
          <w:tab w:val="right" w:leader="dot" w:pos="9772"/>
        </w:tabs>
        <w:rPr>
          <w:rFonts w:eastAsiaTheme="minorEastAsia" w:cstheme="minorBidi"/>
          <w:i w:val="0"/>
          <w:iCs w:val="0"/>
          <w:szCs w:val="22"/>
          <w:lang w:val="pt-BR" w:eastAsia="pt-BR"/>
        </w:rPr>
      </w:pPr>
      <w:hyperlink w:anchor="_Toc401242004">
        <w:r>
          <w:rPr>
            <w:rStyle w:val="Sautdindex"/>
            <w:webHidden/>
          </w:rPr>
          <w:t>4.1.11</w:t>
        </w:r>
        <w:r>
          <w:rPr>
            <w:rStyle w:val="Sautdindex"/>
            <w:rFonts w:eastAsiaTheme="minorEastAsia" w:cstheme="minorBidi"/>
            <w:i w:val="0"/>
            <w:iCs w:val="0"/>
            <w:szCs w:val="22"/>
            <w:lang w:val="pt-BR" w:eastAsia="pt-BR"/>
          </w:rPr>
          <w:tab/>
        </w:r>
        <w:r>
          <w:rPr>
            <w:rStyle w:val="Sautdindex"/>
          </w:rPr>
          <w:t>Monitoring network with coupled units</w:t>
        </w:r>
        <w:r>
          <w:rPr>
            <w:webHidden/>
          </w:rPr>
          <w:fldChar w:fldCharType="begin"/>
        </w:r>
        <w:r>
          <w:rPr>
            <w:webHidden/>
          </w:rPr>
          <w:instrText>PAGEREF _Toc401242004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60</w:t>
        </w:r>
        <w:r>
          <w:rPr>
            <w:webHidden/>
          </w:rPr>
          <w:fldChar w:fldCharType="end"/>
        </w:r>
      </w:hyperlink>
    </w:p>
    <w:p w:rsidR="00AF6503" w:rsidRDefault="00942274">
      <w:pPr>
        <w:pStyle w:val="Titredetabledesmatires"/>
        <w:rPr>
          <w:rFonts w:ascii="Alstom" w:hAnsi="Alstom"/>
        </w:rPr>
      </w:pPr>
      <w:r>
        <w:fldChar w:fldCharType="end"/>
      </w:r>
    </w:p>
    <w:p w:rsidR="00AF6503" w:rsidRDefault="00AF6503">
      <w:pPr>
        <w:pStyle w:val="NormalWeb"/>
      </w:pPr>
    </w:p>
    <w:p w:rsidR="00AF6503" w:rsidRDefault="00AF6503">
      <w:pPr>
        <w:pStyle w:val="NormalWeb"/>
      </w:pPr>
    </w:p>
    <w:tbl>
      <w:tblPr>
        <w:tblW w:w="9398" w:type="dxa"/>
        <w:tblInd w:w="1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4818"/>
        <w:gridCol w:w="4580"/>
      </w:tblGrid>
      <w:tr w:rsidR="00AF6503">
        <w:tc>
          <w:tcPr>
            <w:tcW w:w="4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bCs/>
                <w:lang w:val="en-ZA"/>
              </w:rPr>
            </w:pPr>
            <w:bookmarkStart w:id="2" w:name="_Toc274627216"/>
            <w:bookmarkStart w:id="3" w:name="_Toc327956389"/>
            <w:bookmarkStart w:id="4" w:name="_Toc327956881"/>
            <w:bookmarkEnd w:id="2"/>
            <w:bookmarkEnd w:id="3"/>
            <w:bookmarkEnd w:id="4"/>
            <w:r>
              <w:rPr>
                <w:rFonts w:ascii="Alstom" w:hAnsi="Alstom" w:cstheme="minorHAnsi"/>
                <w:b/>
                <w:bCs/>
                <w:lang w:val="en-ZA"/>
              </w:rPr>
              <w:t>Name – Address of testing centre</w:t>
            </w:r>
          </w:p>
          <w:p w:rsidR="00AF6503" w:rsidRDefault="00AF6503">
            <w:pPr>
              <w:rPr>
                <w:rFonts w:ascii="Alstom" w:hAnsi="Alstom" w:cstheme="minorHAnsi"/>
                <w:lang w:val="en-ZA"/>
              </w:rPr>
            </w:pPr>
          </w:p>
          <w:p w:rsidR="00AF6503" w:rsidRDefault="00942274">
            <w:pPr>
              <w:jc w:val="center"/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ALSTOM TRANSPORT</w:t>
            </w:r>
          </w:p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220, RAIMUNDO PEREIRA DE MAGALHÃES AVENUE</w:t>
            </w:r>
          </w:p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05092-040 BRAZIL</w:t>
            </w:r>
          </w:p>
          <w:p w:rsidR="00AF6503" w:rsidRDefault="00AF6503">
            <w:pPr>
              <w:jc w:val="center"/>
              <w:rPr>
                <w:rFonts w:ascii="Alstom" w:hAnsi="Alstom" w:cstheme="minorHAnsi"/>
              </w:rPr>
            </w:pPr>
          </w:p>
          <w:p w:rsidR="00AF6503" w:rsidRDefault="00AF6503">
            <w:pPr>
              <w:jc w:val="center"/>
              <w:rPr>
                <w:rFonts w:ascii="Alstom" w:hAnsi="Alstom" w:cstheme="minorHAnsi"/>
                <w:color w:val="000000"/>
              </w:rPr>
            </w:pPr>
          </w:p>
        </w:tc>
        <w:tc>
          <w:tcPr>
            <w:tcW w:w="4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bCs/>
                <w:lang w:val="en-ZA"/>
              </w:rPr>
            </w:pPr>
            <w:r>
              <w:rPr>
                <w:rFonts w:ascii="Alstom" w:hAnsi="Alstom" w:cstheme="minorHAnsi"/>
                <w:b/>
                <w:bCs/>
                <w:lang w:val="en-ZA"/>
              </w:rPr>
              <w:t>Name – Customer address</w:t>
            </w:r>
          </w:p>
          <w:p w:rsidR="00AF6503" w:rsidRDefault="00AF6503">
            <w:pPr>
              <w:rPr>
                <w:rFonts w:ascii="Alstom" w:hAnsi="Alstom" w:cstheme="minorHAnsi"/>
                <w:lang w:val="en-ZA"/>
              </w:rPr>
            </w:pPr>
          </w:p>
          <w:p w:rsidR="00AF6503" w:rsidRDefault="00942274">
            <w:pPr>
              <w:jc w:val="center"/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PRASA South Africa</w:t>
            </w:r>
          </w:p>
          <w:p w:rsidR="00AF6503" w:rsidRDefault="00942274">
            <w:pPr>
              <w:jc w:val="center"/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Johannesburg</w:t>
            </w:r>
          </w:p>
          <w:p w:rsidR="00AF6503" w:rsidRDefault="00942274">
            <w:pPr>
              <w:jc w:val="center"/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South Africa</w:t>
            </w:r>
          </w:p>
          <w:p w:rsidR="00AF6503" w:rsidRDefault="00AF6503">
            <w:pPr>
              <w:rPr>
                <w:rFonts w:ascii="Alstom" w:hAnsi="Alstom" w:cstheme="minorHAnsi"/>
                <w:lang w:val="en-ZA"/>
              </w:rPr>
            </w:pPr>
          </w:p>
        </w:tc>
      </w:tr>
    </w:tbl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pStyle w:val="Titre1"/>
        <w:keepLines w:val="0"/>
        <w:numPr>
          <w:ilvl w:val="0"/>
          <w:numId w:val="1"/>
        </w:numPr>
        <w:tabs>
          <w:tab w:val="left" w:pos="432"/>
        </w:tabs>
        <w:suppressAutoHyphens w:val="0"/>
        <w:spacing w:before="60" w:after="60"/>
        <w:rPr>
          <w:rFonts w:ascii="Alstom" w:hAnsi="Alstom" w:cstheme="minorHAnsi" w:hint="eastAsia"/>
        </w:rPr>
      </w:pPr>
      <w:bookmarkStart w:id="5" w:name="_Toc315872948"/>
      <w:bookmarkStart w:id="6" w:name="_Toc401241977"/>
      <w:bookmarkEnd w:id="5"/>
      <w:bookmarkEnd w:id="6"/>
      <w:r>
        <w:rPr>
          <w:rFonts w:ascii="Alstom" w:hAnsi="Alstom" w:cstheme="minorHAnsi"/>
        </w:rPr>
        <w:t>PURPOSE</w:t>
      </w:r>
    </w:p>
    <w:p w:rsidR="00AF6503" w:rsidRDefault="00942274">
      <w:p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>The purpose of this document is to describe, in detail, the procedure used to conduct a Functional Type Test on the PRASA X’Trapolis Mega network management system. This document contains:</w:t>
      </w:r>
    </w:p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pStyle w:val="Paragraphedeliste"/>
        <w:numPr>
          <w:ilvl w:val="0"/>
          <w:numId w:val="2"/>
        </w:num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>The Methodology of the tests to be conducted;</w:t>
      </w:r>
    </w:p>
    <w:p w:rsidR="00AF6503" w:rsidRDefault="00942274">
      <w:pPr>
        <w:pStyle w:val="Paragraphedeliste"/>
        <w:numPr>
          <w:ilvl w:val="0"/>
          <w:numId w:val="2"/>
        </w:num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>Tools required;</w:t>
      </w:r>
    </w:p>
    <w:p w:rsidR="00AF6503" w:rsidRDefault="00942274">
      <w:pPr>
        <w:pStyle w:val="Paragraphedeliste"/>
        <w:numPr>
          <w:ilvl w:val="0"/>
          <w:numId w:val="2"/>
        </w:num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 xml:space="preserve">Acceptance Criteria. </w:t>
      </w:r>
    </w:p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pStyle w:val="Titre1"/>
        <w:keepLines w:val="0"/>
        <w:numPr>
          <w:ilvl w:val="0"/>
          <w:numId w:val="1"/>
        </w:numPr>
        <w:tabs>
          <w:tab w:val="left" w:pos="432"/>
        </w:tabs>
        <w:suppressAutoHyphens w:val="0"/>
        <w:spacing w:before="60" w:after="60"/>
        <w:rPr>
          <w:rFonts w:ascii="Alstom" w:hAnsi="Alstom" w:cstheme="minorHAnsi" w:hint="eastAsia"/>
        </w:rPr>
      </w:pPr>
      <w:bookmarkStart w:id="7" w:name="_Toc174332128"/>
      <w:bookmarkStart w:id="8" w:name="_Toc309973615"/>
      <w:bookmarkStart w:id="9" w:name="_Toc315872949"/>
      <w:bookmarkStart w:id="10" w:name="_Toc401241978"/>
      <w:r>
        <w:rPr>
          <w:rFonts w:ascii="Alstom" w:hAnsi="Alstom" w:cstheme="minorHAnsi"/>
        </w:rPr>
        <w:t>DOCUMENTS</w:t>
      </w:r>
      <w:bookmarkEnd w:id="7"/>
      <w:bookmarkEnd w:id="8"/>
      <w:bookmarkEnd w:id="9"/>
      <w:bookmarkEnd w:id="10"/>
      <w:r>
        <w:rPr>
          <w:rFonts w:ascii="Alstom" w:hAnsi="Alstom" w:cstheme="minorHAnsi"/>
        </w:rPr>
        <w:t xml:space="preserve"> 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11" w:name="_Toc315872950"/>
      <w:bookmarkStart w:id="12" w:name="_Toc401241979"/>
      <w:commentRangeStart w:id="13"/>
      <w:r>
        <w:rPr>
          <w:rFonts w:ascii="Alstom" w:hAnsi="Alstom" w:cstheme="minorHAnsi"/>
        </w:rPr>
        <w:t>Input document</w:t>
      </w:r>
      <w:bookmarkEnd w:id="11"/>
      <w:bookmarkEnd w:id="12"/>
      <w:commentRangeEnd w:id="13"/>
      <w:r>
        <w:commentReference w:id="13"/>
      </w:r>
    </w:p>
    <w:p w:rsidR="00AF6503" w:rsidRDefault="00AF6503">
      <w:pPr>
        <w:rPr>
          <w:rFonts w:ascii="Alstom" w:hAnsi="Alstom" w:cstheme="minorHAnsi"/>
        </w:rPr>
      </w:pPr>
    </w:p>
    <w:tbl>
      <w:tblPr>
        <w:tblW w:w="9648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62" w:type="dxa"/>
        </w:tblCellMar>
        <w:tblLook w:val="04A0" w:firstRow="1" w:lastRow="0" w:firstColumn="1" w:lastColumn="0" w:noHBand="0" w:noVBand="1"/>
      </w:tblPr>
      <w:tblGrid>
        <w:gridCol w:w="3524"/>
        <w:gridCol w:w="2691"/>
        <w:gridCol w:w="1576"/>
        <w:gridCol w:w="1857"/>
      </w:tblGrid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</w:rPr>
            </w:pPr>
            <w:r>
              <w:rPr>
                <w:rFonts w:ascii="Alstom" w:hAnsi="Alstom" w:cstheme="minorHAnsi"/>
                <w:b/>
              </w:rPr>
              <w:t>Title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</w:rPr>
            </w:pPr>
            <w:r>
              <w:rPr>
                <w:rFonts w:ascii="Alstom" w:hAnsi="Alstom" w:cstheme="minorHAnsi"/>
                <w:b/>
              </w:rPr>
              <w:t>Reference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</w:rPr>
            </w:pPr>
            <w:r>
              <w:rPr>
                <w:rFonts w:ascii="Alstom" w:hAnsi="Alstom" w:cstheme="minorHAnsi"/>
                <w:b/>
              </w:rPr>
              <w:t>Revision or date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</w:rPr>
            </w:pPr>
            <w:r>
              <w:rPr>
                <w:rFonts w:ascii="Alstom" w:hAnsi="Alstom" w:cstheme="minorHAnsi"/>
                <w:b/>
              </w:rPr>
              <w:t>Section Number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SPP-PRASA-TC1-TC2-V3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DTD0000210082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3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025(COMPUTER NETWORK TRAIN)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SPP-PRASA-M1-M2-M3-M4-V3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DTD0000210083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3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025(COMPUTER NETWORK TRAIN)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SPP-PRASA-M1-M2-M3-M4-V3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DTD0000210083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3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080(MONITORING CIRCUIT BREAKERS)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SPP-PRASA-TC1-TC2-V3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DTD0000210082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3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080(MONITORING CIRCUIT BREAKERS)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SPC-PRASA-M1-M2-M3-M4-V1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DTD0000210392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1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025(COMPUTER NETWORK TRAIN)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SPC-PRASA-TC1-TC2-V1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DTD0000210389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1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025(COMPUTER NETWORK TRAIN)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PRASA TCMS ARCHITECTURE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DTD0000210132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A4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ALL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RSAD TRAIN LEVEL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DTD0000210078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A2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ALL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TCMS FUNCTIONAL DESCRIPTION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DTD0000496750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Version A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ALL</w:t>
            </w:r>
          </w:p>
        </w:tc>
      </w:tr>
      <w:tr w:rsidR="00AF6503">
        <w:trPr>
          <w:jc w:val="center"/>
        </w:trPr>
        <w:tc>
          <w:tcPr>
            <w:tcW w:w="3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RSAD RS_L2_TCMS</w:t>
            </w:r>
          </w:p>
        </w:tc>
        <w:tc>
          <w:tcPr>
            <w:tcW w:w="26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DTD0000210109</w:t>
            </w:r>
          </w:p>
        </w:tc>
        <w:tc>
          <w:tcPr>
            <w:tcW w:w="15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Version 3</w:t>
            </w:r>
          </w:p>
        </w:tc>
        <w:tc>
          <w:tcPr>
            <w:tcW w:w="18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lang w:val="en-ZA"/>
              </w:rPr>
            </w:pPr>
            <w:r>
              <w:rPr>
                <w:rFonts w:ascii="Alstom" w:hAnsi="Alstom" w:cstheme="minorHAnsi"/>
                <w:lang w:val="en-ZA"/>
              </w:rPr>
              <w:t>ALL</w:t>
            </w:r>
          </w:p>
        </w:tc>
      </w:tr>
    </w:tbl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14" w:name="_Toc315872951"/>
      <w:bookmarkStart w:id="15" w:name="_Toc401241980"/>
      <w:bookmarkEnd w:id="14"/>
      <w:bookmarkEnd w:id="15"/>
      <w:r>
        <w:rPr>
          <w:rFonts w:ascii="Alstom" w:hAnsi="Alstom" w:cstheme="minorHAnsi"/>
        </w:rPr>
        <w:t>Distribution list of the test report</w:t>
      </w:r>
    </w:p>
    <w:p w:rsidR="00AF6503" w:rsidRDefault="00942274">
      <w:p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>This document will be distributed to PRASA for approval before commencement of testing.</w:t>
      </w:r>
    </w:p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suppressAutoHyphens w:val="0"/>
        <w:rPr>
          <w:rFonts w:ascii="Alstom" w:eastAsia="MS Mincho" w:hAnsi="Alstom" w:cstheme="minorHAnsi" w:hint="eastAsia"/>
          <w:b/>
          <w:bCs/>
          <w:caps/>
          <w:color w:val="1F497D" w:themeColor="text2"/>
          <w:sz w:val="28"/>
          <w:szCs w:val="24"/>
          <w:lang w:val="en-GB"/>
        </w:rPr>
      </w:pPr>
      <w:r w:rsidRPr="0095794F">
        <w:rPr>
          <w:lang w:val="en-US"/>
          <w:rPrChange w:id="16" w:author="MOULIN Edwin" w:date="2015-02-06T09:23:00Z">
            <w:rPr/>
          </w:rPrChange>
        </w:rPr>
        <w:br w:type="page"/>
      </w:r>
    </w:p>
    <w:p w:rsidR="00AF6503" w:rsidRDefault="00942274">
      <w:pPr>
        <w:pStyle w:val="Titre1"/>
        <w:keepLines w:val="0"/>
        <w:numPr>
          <w:ilvl w:val="0"/>
          <w:numId w:val="1"/>
        </w:numPr>
        <w:tabs>
          <w:tab w:val="left" w:pos="432"/>
        </w:tabs>
        <w:suppressAutoHyphens w:val="0"/>
        <w:spacing w:before="60" w:after="60"/>
        <w:rPr>
          <w:rFonts w:ascii="Alstom" w:hAnsi="Alstom" w:cstheme="minorHAnsi" w:hint="eastAsia"/>
        </w:rPr>
      </w:pPr>
      <w:bookmarkStart w:id="17" w:name="_Toc401241981"/>
      <w:bookmarkStart w:id="18" w:name="_Toc174332129"/>
      <w:bookmarkStart w:id="19" w:name="_Toc315872952"/>
      <w:bookmarkEnd w:id="17"/>
      <w:bookmarkEnd w:id="18"/>
      <w:bookmarkEnd w:id="19"/>
      <w:r>
        <w:rPr>
          <w:rFonts w:ascii="Alstom" w:hAnsi="Alstom" w:cstheme="minorHAnsi"/>
        </w:rPr>
        <w:lastRenderedPageBreak/>
        <w:t>GENERAL TEST CONDITIONS</w:t>
      </w:r>
    </w:p>
    <w:p w:rsidR="00AF6503" w:rsidRDefault="00942274">
      <w:pPr>
        <w:pStyle w:val="Titre2"/>
        <w:rPr>
          <w:rFonts w:ascii="Alstom" w:hAnsi="Alstom" w:hint="eastAsia"/>
        </w:rPr>
      </w:pPr>
      <w:bookmarkStart w:id="20" w:name="_Toc315872953"/>
      <w:bookmarkStart w:id="21" w:name="_Toc401241982"/>
      <w:bookmarkEnd w:id="20"/>
      <w:bookmarkEnd w:id="21"/>
      <w:r>
        <w:rPr>
          <w:rFonts w:ascii="Alstom" w:hAnsi="Alstom"/>
        </w:rPr>
        <w:t>General test conditions</w:t>
      </w:r>
    </w:p>
    <w:p w:rsidR="00AF6503" w:rsidRDefault="00942274">
      <w:pPr>
        <w:pStyle w:val="Listwithbullet"/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The following conditions are important for successful completion of the testing:</w:t>
      </w:r>
    </w:p>
    <w:p w:rsidR="00AF6503" w:rsidRDefault="00942274">
      <w:pPr>
        <w:pStyle w:val="Listwithbullet"/>
        <w:numPr>
          <w:ilvl w:val="0"/>
          <w:numId w:val="3"/>
        </w:numPr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A unit will be a serial complete vehicle consisting of TC1, M4, M1, M2, M3 &amp; TC2;</w:t>
      </w:r>
    </w:p>
    <w:p w:rsidR="00AF6503" w:rsidRDefault="00942274">
      <w:pPr>
        <w:pStyle w:val="Listwithbullet"/>
        <w:numPr>
          <w:ilvl w:val="0"/>
          <w:numId w:val="3"/>
        </w:numPr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One train with the above makeup shall be available;</w:t>
      </w:r>
    </w:p>
    <w:p w:rsidR="00AF6503" w:rsidRDefault="00942274">
      <w:pPr>
        <w:pStyle w:val="Listwithbullet"/>
        <w:numPr>
          <w:ilvl w:val="0"/>
          <w:numId w:val="3"/>
        </w:numPr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All equipment described in this test shall be operational before start the test;</w:t>
      </w:r>
    </w:p>
    <w:p w:rsidR="00AF6503" w:rsidRDefault="00942274">
      <w:pPr>
        <w:pStyle w:val="Listwithbullet"/>
        <w:numPr>
          <w:ilvl w:val="0"/>
          <w:numId w:val="3"/>
        </w:numPr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If any equipment is out of order, the effect of this anomaly on testing shall be carefully evaluated before starting the test.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22" w:name="_Toc309973619"/>
      <w:bookmarkStart w:id="23" w:name="_Toc315872954"/>
      <w:bookmarkStart w:id="24" w:name="_Toc401241983"/>
      <w:bookmarkStart w:id="25" w:name="_Toc174332133"/>
      <w:bookmarkStart w:id="26" w:name="_Toc174332130"/>
      <w:bookmarkEnd w:id="22"/>
      <w:bookmarkEnd w:id="23"/>
      <w:bookmarkEnd w:id="24"/>
      <w:bookmarkEnd w:id="25"/>
      <w:bookmarkEnd w:id="26"/>
      <w:r>
        <w:rPr>
          <w:rFonts w:ascii="Alstom" w:hAnsi="Alstom" w:cstheme="minorHAnsi"/>
        </w:rPr>
        <w:t>Ambient conditions</w:t>
      </w:r>
    </w:p>
    <w:p w:rsidR="00AF6503" w:rsidRDefault="00942274">
      <w:pPr>
        <w:rPr>
          <w:rFonts w:ascii="Alstom" w:hAnsi="Alstom"/>
          <w:lang w:val="en-US"/>
        </w:rPr>
      </w:pPr>
      <w:r>
        <w:rPr>
          <w:rFonts w:ascii="Alstom" w:hAnsi="Alstom"/>
          <w:lang w:val="en-US"/>
        </w:rPr>
        <w:t>No specific ambient conditions are mandatory during testing.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27" w:name="_Toc309973620"/>
      <w:bookmarkStart w:id="28" w:name="_Toc315872955"/>
      <w:bookmarkStart w:id="29" w:name="_Toc401241984"/>
      <w:bookmarkStart w:id="30" w:name="_Toc1743321331"/>
      <w:bookmarkEnd w:id="27"/>
      <w:bookmarkEnd w:id="28"/>
      <w:bookmarkEnd w:id="29"/>
      <w:bookmarkEnd w:id="30"/>
      <w:r>
        <w:rPr>
          <w:rFonts w:ascii="Alstom" w:hAnsi="Alstom" w:cstheme="minorHAnsi"/>
        </w:rPr>
        <w:t>Test location</w:t>
      </w:r>
    </w:p>
    <w:p w:rsidR="00AF6503" w:rsidRDefault="00942274">
      <w:p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>The test shall be conducted in Alstom Lapa at an appropriated location.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31" w:name="_Toc315872956"/>
      <w:bookmarkStart w:id="32" w:name="_Toc401241985"/>
      <w:bookmarkEnd w:id="31"/>
      <w:bookmarkEnd w:id="32"/>
      <w:r>
        <w:rPr>
          <w:rFonts w:ascii="Alstom" w:hAnsi="Alstom" w:cstheme="minorHAnsi"/>
        </w:rPr>
        <w:t>Test participants</w:t>
      </w:r>
    </w:p>
    <w:p w:rsidR="00AF6503" w:rsidRDefault="00942274">
      <w:pPr>
        <w:rPr>
          <w:rFonts w:ascii="Alstom" w:hAnsi="Alstom" w:cstheme="minorHAnsi"/>
          <w:lang w:val="en-ZA"/>
        </w:rPr>
      </w:pPr>
      <w:commentRangeStart w:id="33"/>
      <w:r>
        <w:rPr>
          <w:rFonts w:ascii="Alstom" w:hAnsi="Alstom" w:cstheme="minorHAnsi"/>
          <w:lang w:val="en-ZA"/>
        </w:rPr>
        <w:t xml:space="preserve">These tests will be completed by the ALSTOM Validation Metier </w:t>
      </w:r>
      <w:commentRangeEnd w:id="33"/>
      <w:r>
        <w:commentReference w:id="33"/>
      </w:r>
      <w:r>
        <w:rPr>
          <w:rFonts w:ascii="Alstom" w:hAnsi="Alstom" w:cstheme="minorHAnsi"/>
          <w:lang w:val="en-ZA"/>
        </w:rPr>
        <w:t>and may be witnessed by the customer or a suitable delegated party.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34" w:name="_Toc309973622"/>
      <w:bookmarkStart w:id="35" w:name="_Toc315872957"/>
      <w:bookmarkStart w:id="36" w:name="_Toc401241986"/>
      <w:bookmarkStart w:id="37" w:name="_Toc1743321301"/>
      <w:bookmarkEnd w:id="34"/>
      <w:bookmarkEnd w:id="35"/>
      <w:bookmarkEnd w:id="36"/>
      <w:bookmarkEnd w:id="37"/>
      <w:r>
        <w:rPr>
          <w:rFonts w:ascii="Alstom" w:hAnsi="Alstom" w:cstheme="minorHAnsi"/>
        </w:rPr>
        <w:t>Configuration of car under test</w:t>
      </w:r>
    </w:p>
    <w:p w:rsidR="00AF6503" w:rsidRDefault="00942274">
      <w:pPr>
        <w:pStyle w:val="En-tte"/>
        <w:rPr>
          <w:rFonts w:ascii="Alstom" w:hAnsi="Alstom" w:cstheme="minorHAnsi"/>
          <w:lang w:val="en-ZA"/>
        </w:rPr>
      </w:pPr>
      <w:commentRangeStart w:id="38"/>
      <w:r>
        <w:rPr>
          <w:rFonts w:ascii="Alstom" w:hAnsi="Alstom" w:cstheme="minorHAnsi"/>
          <w:lang w:val="en-ZA"/>
        </w:rPr>
        <w:t>Tests will be performed on one fully assembled unit as illustrated below:</w:t>
      </w:r>
      <w:commentRangeEnd w:id="38"/>
      <w:r>
        <w:commentReference w:id="38"/>
      </w:r>
    </w:p>
    <w:p w:rsidR="00AF6503" w:rsidRDefault="00AF6503">
      <w:pPr>
        <w:pStyle w:val="En-tte"/>
        <w:rPr>
          <w:rFonts w:ascii="Alstom" w:hAnsi="Alstom" w:cstheme="minorHAnsi"/>
          <w:lang w:val="en-ZA"/>
        </w:rPr>
      </w:pPr>
    </w:p>
    <w:tbl>
      <w:tblPr>
        <w:tblStyle w:val="Grilledutableau"/>
        <w:tblW w:w="999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218"/>
        <w:gridCol w:w="5780"/>
      </w:tblGrid>
      <w:tr w:rsidR="00AF6503">
        <w:tc>
          <w:tcPr>
            <w:tcW w:w="4218" w:type="dxa"/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En-tte"/>
              <w:jc w:val="center"/>
              <w:rPr>
                <w:rFonts w:ascii="Alstom" w:hAnsi="Alstom" w:cstheme="minorHAnsi"/>
                <w:b/>
                <w:lang w:val="en-ZA"/>
              </w:rPr>
            </w:pPr>
            <w:r>
              <w:rPr>
                <w:rFonts w:ascii="Alstom" w:hAnsi="Alstom" w:cstheme="minorHAnsi"/>
                <w:b/>
                <w:lang w:val="en-ZA"/>
              </w:rPr>
              <w:t>Configuration</w:t>
            </w:r>
          </w:p>
        </w:tc>
        <w:tc>
          <w:tcPr>
            <w:tcW w:w="5779" w:type="dxa"/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En-tte"/>
              <w:jc w:val="center"/>
              <w:rPr>
                <w:rFonts w:ascii="Alstom" w:hAnsi="Alstom" w:cstheme="minorHAnsi"/>
                <w:b/>
                <w:lang w:val="en-ZA"/>
              </w:rPr>
            </w:pPr>
            <w:r>
              <w:rPr>
                <w:rFonts w:ascii="Alstom" w:hAnsi="Alstom" w:cstheme="minorHAnsi"/>
                <w:b/>
                <w:lang w:val="en-ZA"/>
              </w:rPr>
              <w:t>Illustration</w:t>
            </w:r>
          </w:p>
        </w:tc>
      </w:tr>
      <w:tr w:rsidR="00AF6503">
        <w:tc>
          <w:tcPr>
            <w:tcW w:w="4218" w:type="dxa"/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En-tte"/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Conf1</w:t>
            </w:r>
          </w:p>
        </w:tc>
        <w:tc>
          <w:tcPr>
            <w:tcW w:w="5779" w:type="dxa"/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En-tte"/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  <w:b/>
              </w:rPr>
              <w:t>TC1</w:t>
            </w:r>
            <w:r>
              <w:rPr>
                <w:rFonts w:ascii="Alstom" w:hAnsi="Alstom" w:cstheme="minorHAnsi"/>
              </w:rPr>
              <w:t>-M4-M1-M2-M3-</w:t>
            </w:r>
            <w:r>
              <w:rPr>
                <w:rFonts w:ascii="Alstom" w:hAnsi="Alstom" w:cstheme="minorHAnsi"/>
                <w:b/>
              </w:rPr>
              <w:t>TC2</w:t>
            </w:r>
          </w:p>
        </w:tc>
      </w:tr>
      <w:tr w:rsidR="00AF6503">
        <w:tc>
          <w:tcPr>
            <w:tcW w:w="4218" w:type="dxa"/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En-tte"/>
              <w:jc w:val="center"/>
              <w:rPr>
                <w:rFonts w:ascii="Alstom" w:hAnsi="Alstom" w:cstheme="minorHAnsi"/>
              </w:rPr>
            </w:pPr>
            <w:r>
              <w:rPr>
                <w:rFonts w:ascii="Alstom" w:hAnsi="Alstom" w:cstheme="minorHAnsi"/>
              </w:rPr>
              <w:t>Conf2</w:t>
            </w:r>
          </w:p>
        </w:tc>
        <w:tc>
          <w:tcPr>
            <w:tcW w:w="5779" w:type="dxa"/>
            <w:shd w:val="clear" w:color="auto" w:fill="auto"/>
            <w:tcMar>
              <w:left w:w="93" w:type="dxa"/>
            </w:tcMar>
          </w:tcPr>
          <w:p w:rsidR="00AF6503" w:rsidRDefault="00942274">
            <w:pPr>
              <w:pStyle w:val="En-tte"/>
              <w:jc w:val="center"/>
              <w:rPr>
                <w:rFonts w:ascii="Alstom" w:hAnsi="Alstom" w:cstheme="minorHAnsi"/>
                <w:b/>
              </w:rPr>
            </w:pPr>
            <w:r>
              <w:rPr>
                <w:rFonts w:ascii="Alstom" w:hAnsi="Alstom" w:cstheme="minorHAnsi"/>
                <w:b/>
              </w:rPr>
              <w:t>TC1</w:t>
            </w:r>
            <w:r>
              <w:rPr>
                <w:rFonts w:ascii="Alstom" w:hAnsi="Alstom" w:cstheme="minorHAnsi"/>
              </w:rPr>
              <w:t>-M4-M1-M2-M3-</w:t>
            </w:r>
            <w:r>
              <w:rPr>
                <w:rFonts w:ascii="Alstom" w:hAnsi="Alstom" w:cstheme="minorHAnsi"/>
                <w:b/>
              </w:rPr>
              <w:t>TC2-TC1</w:t>
            </w:r>
            <w:r>
              <w:rPr>
                <w:rFonts w:ascii="Alstom" w:hAnsi="Alstom" w:cstheme="minorHAnsi"/>
              </w:rPr>
              <w:t>-M4-M1-M2-M3-</w:t>
            </w:r>
            <w:r>
              <w:rPr>
                <w:rFonts w:ascii="Alstom" w:hAnsi="Alstom" w:cstheme="minorHAnsi"/>
                <w:b/>
              </w:rPr>
              <w:t>TC2</w:t>
            </w:r>
          </w:p>
        </w:tc>
      </w:tr>
    </w:tbl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39" w:name="_Toc174332132"/>
      <w:bookmarkStart w:id="40" w:name="_Toc315872958"/>
      <w:bookmarkStart w:id="41" w:name="_Toc401241987"/>
      <w:bookmarkEnd w:id="39"/>
      <w:bookmarkEnd w:id="40"/>
      <w:bookmarkEnd w:id="41"/>
      <w:r>
        <w:rPr>
          <w:rFonts w:ascii="Alstom" w:hAnsi="Alstom" w:cstheme="minorHAnsi"/>
        </w:rPr>
        <w:t>Tooling and human resources</w:t>
      </w:r>
    </w:p>
    <w:p w:rsidR="00AF6503" w:rsidRDefault="00942274">
      <w:pPr>
        <w:pStyle w:val="Titre3"/>
      </w:pPr>
      <w:bookmarkStart w:id="42" w:name="_Toc401241988"/>
      <w:bookmarkEnd w:id="42"/>
      <w:r>
        <w:t>Specific tools</w:t>
      </w:r>
    </w:p>
    <w:p w:rsidR="00AF6503" w:rsidRDefault="00942274">
      <w:pPr>
        <w:pStyle w:val="Listwithbullet"/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A laptop computer able to connect to the train TCMS. Train Tracer and Putty software will be used for forcing some variables and states.</w:t>
      </w:r>
    </w:p>
    <w:p w:rsidR="00AF6503" w:rsidRDefault="00942274">
      <w:pPr>
        <w:pStyle w:val="Titre3"/>
      </w:pPr>
      <w:bookmarkStart w:id="43" w:name="_Toc401241989"/>
      <w:bookmarkEnd w:id="43"/>
      <w:r>
        <w:t>Human resources</w:t>
      </w:r>
    </w:p>
    <w:p w:rsidR="00AF6503" w:rsidRDefault="00942274">
      <w:pPr>
        <w:pStyle w:val="Listwithbullet"/>
        <w:rPr>
          <w:rFonts w:ascii="Alstom" w:hAnsi="Alstom"/>
          <w:sz w:val="22"/>
          <w:szCs w:val="22"/>
        </w:rPr>
      </w:pPr>
      <w:r>
        <w:rPr>
          <w:rFonts w:ascii="Alstom" w:hAnsi="Alstom"/>
          <w:sz w:val="22"/>
          <w:szCs w:val="22"/>
        </w:rPr>
        <w:t>There is no need of a specific human resource for this test.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44" w:name="_Toc315872959"/>
      <w:bookmarkStart w:id="45" w:name="_Toc401241990"/>
      <w:bookmarkStart w:id="46" w:name="_Toc174332131"/>
      <w:bookmarkEnd w:id="44"/>
      <w:bookmarkEnd w:id="45"/>
      <w:bookmarkEnd w:id="46"/>
      <w:r>
        <w:rPr>
          <w:rFonts w:ascii="Alstom" w:hAnsi="Alstom" w:cstheme="minorHAnsi"/>
        </w:rPr>
        <w:t>Test duration</w:t>
      </w:r>
    </w:p>
    <w:p w:rsidR="00AF6503" w:rsidRDefault="00942274">
      <w:pPr>
        <w:rPr>
          <w:rFonts w:ascii="Alstom" w:hAnsi="Alstom"/>
          <w:lang w:val="en-US"/>
        </w:rPr>
      </w:pPr>
      <w:r>
        <w:rPr>
          <w:rFonts w:ascii="Alstom" w:hAnsi="Alstom"/>
          <w:lang w:val="en-US"/>
        </w:rPr>
        <w:t xml:space="preserve">The duration of the test might be up to </w:t>
      </w:r>
      <w:commentRangeStart w:id="47"/>
      <w:r>
        <w:rPr>
          <w:rFonts w:ascii="Alstom" w:hAnsi="Alstom"/>
          <w:lang w:val="en-US"/>
        </w:rPr>
        <w:t>6 hours</w:t>
      </w:r>
      <w:commentRangeEnd w:id="47"/>
      <w:r>
        <w:commentReference w:id="47"/>
      </w:r>
      <w:r>
        <w:rPr>
          <w:rFonts w:ascii="Alstom" w:hAnsi="Alstom"/>
          <w:lang w:val="en-US"/>
        </w:rPr>
        <w:t>.</w:t>
      </w:r>
    </w:p>
    <w:p w:rsidR="00AF6503" w:rsidRDefault="00942274">
      <w:pPr>
        <w:pStyle w:val="Titre2"/>
        <w:rPr>
          <w:rFonts w:ascii="Alstom" w:hAnsi="Alstom" w:cstheme="minorHAnsi" w:hint="eastAsia"/>
        </w:rPr>
      </w:pPr>
      <w:bookmarkStart w:id="48" w:name="_Toc315872960"/>
      <w:bookmarkStart w:id="49" w:name="_Toc401241991"/>
      <w:bookmarkStart w:id="50" w:name="_Toc1743321311"/>
      <w:bookmarkEnd w:id="48"/>
      <w:bookmarkEnd w:id="49"/>
      <w:bookmarkEnd w:id="50"/>
      <w:r>
        <w:rPr>
          <w:rFonts w:ascii="Alstom" w:hAnsi="Alstom" w:cstheme="minorHAnsi"/>
        </w:rPr>
        <w:lastRenderedPageBreak/>
        <w:t>Data to be recorded</w:t>
      </w:r>
    </w:p>
    <w:p w:rsidR="00AF6503" w:rsidRDefault="00942274">
      <w:pPr>
        <w:rPr>
          <w:rFonts w:ascii="Alstom" w:hAnsi="Alstom"/>
          <w:lang w:val="en-US"/>
        </w:rPr>
      </w:pPr>
      <w:r>
        <w:rPr>
          <w:rFonts w:ascii="Alstom" w:hAnsi="Alstom"/>
          <w:lang w:val="en-US"/>
        </w:rPr>
        <w:t>The following data will be recorded:</w:t>
      </w:r>
    </w:p>
    <w:p w:rsidR="00AF6503" w:rsidRDefault="00942274">
      <w:pPr>
        <w:rPr>
          <w:rFonts w:ascii="Alstom" w:hAnsi="Alstom" w:cstheme="minorHAnsi"/>
          <w:lang w:val="en-ZA"/>
        </w:rPr>
      </w:pPr>
      <w:r>
        <w:rPr>
          <w:rFonts w:ascii="Alstom" w:hAnsi="Alstom" w:cstheme="minorHAnsi"/>
          <w:lang w:val="en-ZA"/>
        </w:rPr>
        <w:t>Refer to each section below.</w:t>
      </w:r>
    </w:p>
    <w:p w:rsidR="00AF6503" w:rsidRDefault="00942274">
      <w:pPr>
        <w:pStyle w:val="Titre1"/>
        <w:keepLines w:val="0"/>
        <w:widowControl w:val="0"/>
        <w:numPr>
          <w:ilvl w:val="0"/>
          <w:numId w:val="1"/>
        </w:numPr>
        <w:tabs>
          <w:tab w:val="left" w:pos="425"/>
        </w:tabs>
        <w:suppressAutoHyphens w:val="0"/>
        <w:spacing w:before="360" w:after="120"/>
        <w:ind w:left="425" w:hanging="425"/>
        <w:rPr>
          <w:rFonts w:ascii="Alstom" w:hAnsi="Alstom" w:hint="eastAsia"/>
          <w:caps w:val="0"/>
        </w:rPr>
      </w:pPr>
      <w:bookmarkStart w:id="51" w:name="_Toc285785080"/>
      <w:bookmarkStart w:id="52" w:name="_Toc293390683"/>
      <w:bookmarkStart w:id="53" w:name="_Toc334180690"/>
      <w:bookmarkStart w:id="54" w:name="_Toc401241992"/>
      <w:bookmarkEnd w:id="51"/>
      <w:bookmarkEnd w:id="52"/>
      <w:bookmarkEnd w:id="53"/>
      <w:bookmarkEnd w:id="54"/>
      <w:r>
        <w:rPr>
          <w:rFonts w:ascii="Alstom" w:hAnsi="Alstom"/>
          <w:caps w:val="0"/>
        </w:rPr>
        <w:t>TYPE TEST FUNCTIONAL DESCRIPTION</w:t>
      </w:r>
    </w:p>
    <w:p w:rsidR="00AF6503" w:rsidRDefault="00942274">
      <w:pPr>
        <w:pStyle w:val="Titre2"/>
        <w:tabs>
          <w:tab w:val="left" w:pos="576"/>
          <w:tab w:val="left" w:pos="709"/>
        </w:tabs>
        <w:spacing w:before="120" w:after="200"/>
        <w:jc w:val="both"/>
        <w:rPr>
          <w:rFonts w:ascii="Alstom" w:hAnsi="Alstom" w:hint="eastAsia"/>
          <w:sz w:val="22"/>
        </w:rPr>
      </w:pPr>
      <w:bookmarkStart w:id="55" w:name="_Toc401241993"/>
      <w:bookmarkStart w:id="56" w:name="signet1"/>
      <w:bookmarkEnd w:id="55"/>
      <w:bookmarkEnd w:id="56"/>
      <w:r>
        <w:rPr>
          <w:rFonts w:ascii="Alstom" w:hAnsi="Alstom"/>
          <w:sz w:val="22"/>
        </w:rPr>
        <w:t>Train Network Management System (NET)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4"/>
        <w:gridCol w:w="2502"/>
        <w:gridCol w:w="1796"/>
        <w:gridCol w:w="1323"/>
        <w:gridCol w:w="1539"/>
        <w:gridCol w:w="2143"/>
      </w:tblGrid>
      <w:tr w:rsidR="00AF6503" w:rsidRPr="0095794F">
        <w:trPr>
          <w:tblHeader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</w:pPr>
            <w:bookmarkStart w:id="57" w:name="_Toc401241994"/>
            <w:bookmarkEnd w:id="57"/>
            <w:r>
              <w:t>Ethernet equipment detection by MCE1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LV Ready Mode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ON Position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Train Tracer UTM and Putty software.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58" w:author="MOULIN Edwin" w:date="2015-02-06T09:22:00Z">
                  <w:rPr/>
                </w:rPrChange>
              </w:rPr>
            </w:pPr>
            <w:bookmarkStart w:id="59" w:name="__DdeLink__10008_799220264"/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60" w:author="Auteur inconnu" w:date="2015-02-02T15:15:00Z">
              <w:r>
                <w:rPr>
                  <w:rFonts w:ascii="Alstom" w:hAnsi="Alstom"/>
                  <w:b/>
                  <w:sz w:val="20"/>
                  <w:lang w:val="en-ZA"/>
                </w:rPr>
                <w:t xml:space="preserve"> 0.0.4.1</w:t>
              </w:r>
            </w:ins>
          </w:p>
          <w:p w:rsidR="00AF6503" w:rsidRPr="0095794F" w:rsidRDefault="00942274">
            <w:pPr>
              <w:rPr>
                <w:lang w:val="en-US"/>
                <w:rPrChange w:id="61" w:author="MOULIN Edwin" w:date="2015-02-06T09:22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62" w:author="Auteur inconnu" w:date="2015-02-02T15:15:00Z">
              <w:r>
                <w:rPr>
                  <w:rFonts w:ascii="Alstom" w:hAnsi="Alstom"/>
                  <w:b/>
                  <w:sz w:val="20"/>
                  <w:lang w:val="en-ZA"/>
                </w:rPr>
                <w:t xml:space="preserve"> </w:t>
              </w:r>
            </w:ins>
            <w:bookmarkEnd w:id="59"/>
            <w:ins w:id="63" w:author="Auteur inconnu" w:date="2015-02-02T15:24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MPU preparation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Clear the MCE1 event stack (from Putty terminal or Train Tracer)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MCE1 event stack is cleared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64" w:author="Auteur inconnu" w:date="2015-02-02T15:2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lastRenderedPageBreak/>
              <w:t>Equipment preparation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Power OFF all the </w:t>
            </w:r>
            <w:commentRangeStart w:id="65"/>
            <w:r>
              <w:rPr>
                <w:rFonts w:ascii="Alstom" w:hAnsi="Alstom"/>
                <w:sz w:val="20"/>
                <w:lang w:val="en-GB"/>
              </w:rPr>
              <w:t>Ethernet equipment</w:t>
            </w:r>
            <w:commentRangeEnd w:id="65"/>
            <w:r>
              <w:commentReference w:id="65"/>
            </w:r>
            <w:r>
              <w:rPr>
                <w:rFonts w:ascii="Alstom" w:hAnsi="Alstom"/>
                <w:sz w:val="20"/>
                <w:lang w:val="en-GB"/>
              </w:rPr>
              <w:t xml:space="preserve"> EXCEPT MCE1 and DDU1.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commentRangeStart w:id="66"/>
            <w:r>
              <w:rPr>
                <w:rFonts w:ascii="Alstom" w:hAnsi="Alstom"/>
                <w:sz w:val="20"/>
                <w:lang w:val="en-GB"/>
              </w:rPr>
              <w:t>On DDU1, check that all equipment icons below are greyed:</w:t>
            </w:r>
            <w:commentRangeEnd w:id="66"/>
            <w:r>
              <w:commentReference w:id="66"/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BRIOM;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TBCU;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MCE2;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DDU2;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commentRangeStart w:id="67"/>
            <w:r>
              <w:rPr>
                <w:rFonts w:ascii="Alstom" w:hAnsi="Alstom"/>
                <w:sz w:val="20"/>
                <w:lang w:val="en-GB"/>
              </w:rPr>
              <w:t xml:space="preserve">EDU1;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 xml:space="preserve">EDU2; </w:t>
            </w:r>
            <w:commentRangeEnd w:id="67"/>
            <w:r>
              <w:commentReference w:id="67"/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ACU;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TOI;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DCU;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 xml:space="preserve">NBX;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MBX;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EVC; </w:t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en-GB"/>
              </w:rPr>
            </w:pPr>
            <w:commentRangeStart w:id="68"/>
            <w:r>
              <w:rPr>
                <w:rFonts w:ascii="Alstom" w:hAnsi="Alstom"/>
                <w:sz w:val="20"/>
                <w:lang w:val="en-GB"/>
              </w:rPr>
              <w:t>CPM;</w:t>
            </w:r>
            <w:commentRangeEnd w:id="68"/>
            <w:r>
              <w:commentReference w:id="68"/>
            </w:r>
          </w:p>
          <w:p w:rsidR="00AF6503" w:rsidRDefault="00942274">
            <w:pPr>
              <w:pStyle w:val="checklist"/>
              <w:numPr>
                <w:ilvl w:val="0"/>
                <w:numId w:val="14"/>
              </w:numPr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HVAC.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GB"/>
              </w:rPr>
            </w:pPr>
            <w:ins w:id="69" w:author="Auteur inconnu" w:date="2015-02-02T15:45:00Z">
              <w:r>
                <w:rPr>
                  <w:rFonts w:ascii="Alstom" w:hAnsi="Alstom"/>
                  <w:szCs w:val="22"/>
                  <w:lang w:val="en-GB"/>
                </w:rPr>
                <w:t>N</w:t>
              </w:r>
            </w:ins>
            <w:ins w:id="70" w:author="Auteur inconnu" w:date="2015-02-02T15:33:00Z">
              <w:r>
                <w:rPr>
                  <w:rFonts w:ascii="Alstom" w:hAnsi="Alstom"/>
                  <w:szCs w:val="22"/>
                  <w:lang w:val="en-GB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1" w:author="MOULIN Edwin" w:date="2015-02-06T09:22:00Z">
                  <w:rPr/>
                </w:rPrChange>
              </w:rPr>
            </w:pPr>
            <w:ins w:id="72" w:author="Auteur inconnu" w:date="2015-02-02T15:33:00Z">
              <w:r>
                <w:rPr>
                  <w:rFonts w:ascii="Alstom" w:hAnsi="Alstom"/>
                  <w:szCs w:val="22"/>
                  <w:lang w:val="en-GB"/>
                </w:rPr>
                <w:t xml:space="preserve">Equipment </w:t>
              </w:r>
              <w:del w:id="73" w:author="MOULIN Edwin" w:date="2015-02-06T09:22:00Z">
                <w:r w:rsidDel="0095794F">
                  <w:rPr>
                    <w:rFonts w:ascii="Alstom" w:hAnsi="Alstom"/>
                    <w:szCs w:val="22"/>
                    <w:lang w:val="en-GB"/>
                  </w:rPr>
                  <w:delText>are</w:delText>
                </w:r>
              </w:del>
            </w:ins>
            <w:ins w:id="74" w:author="MOULIN Edwin" w:date="2015-02-06T09:22:00Z">
              <w:r w:rsidR="0095794F">
                <w:rPr>
                  <w:rFonts w:ascii="Alstom" w:hAnsi="Alstom"/>
                  <w:szCs w:val="22"/>
                  <w:lang w:val="en-GB"/>
                </w:rPr>
                <w:t>is</w:t>
              </w:r>
            </w:ins>
            <w:ins w:id="75" w:author="Auteur inconnu" w:date="2015-02-02T15:33:00Z">
              <w:r>
                <w:rPr>
                  <w:rFonts w:ascii="Alstom" w:hAnsi="Alstom"/>
                  <w:szCs w:val="22"/>
                  <w:lang w:val="en-GB"/>
                </w:rPr>
                <w:t xml:space="preserve"> not </w:t>
              </w:r>
              <w:del w:id="76" w:author="MOULIN Edwin" w:date="2015-02-06T09:22:00Z">
                <w:r w:rsidDel="0095794F">
                  <w:rPr>
                    <w:rFonts w:ascii="Alstom" w:hAnsi="Alstom"/>
                    <w:szCs w:val="22"/>
                    <w:lang w:val="en-GB"/>
                  </w:rPr>
                  <w:delText>grayed</w:delText>
                </w:r>
              </w:del>
            </w:ins>
            <w:ins w:id="77" w:author="MOULIN Edwin" w:date="2015-02-06T09:22:00Z">
              <w:r w:rsidR="0095794F">
                <w:rPr>
                  <w:rFonts w:ascii="Alstom" w:hAnsi="Alstom"/>
                  <w:szCs w:val="22"/>
                  <w:lang w:val="en-GB"/>
                </w:rPr>
                <w:t>greyed</w:t>
              </w:r>
            </w:ins>
            <w:ins w:id="78" w:author="Auteur inconnu" w:date="2015-02-02T15:33:00Z">
              <w:r>
                <w:rPr>
                  <w:rFonts w:ascii="Alstom" w:hAnsi="Alstom"/>
                  <w:szCs w:val="22"/>
                  <w:lang w:val="en-GB"/>
                </w:rPr>
                <w:t xml:space="preserve">, but they are </w:t>
              </w:r>
            </w:ins>
            <w:ins w:id="79" w:author="Auteur inconnu" w:date="2015-02-02T15:34:00Z">
              <w:r>
                <w:rPr>
                  <w:rFonts w:ascii="Alstom" w:hAnsi="Alstom"/>
                  <w:szCs w:val="22"/>
                  <w:lang w:val="en-GB"/>
                </w:rPr>
                <w:t>red</w:t>
              </w:r>
            </w:ins>
            <w:ins w:id="80" w:author="Auteur inconnu" w:date="2015-02-03T14:00:00Z">
              <w:r>
                <w:rPr>
                  <w:rFonts w:ascii="Alstom" w:hAnsi="Alstom"/>
                  <w:szCs w:val="22"/>
                  <w:lang w:val="en-GB"/>
                </w:rPr>
                <w:t xml:space="preserve">. </w:t>
              </w:r>
            </w:ins>
          </w:p>
          <w:p w:rsidR="00AF6503" w:rsidRPr="0095794F" w:rsidRDefault="00942274">
            <w:pPr>
              <w:rPr>
                <w:lang w:val="en-US"/>
                <w:rPrChange w:id="81" w:author="MOULIN Edwin" w:date="2015-02-06T09:22:00Z">
                  <w:rPr/>
                </w:rPrChange>
              </w:rPr>
            </w:pPr>
            <w:ins w:id="82" w:author="Auteur inconnu" w:date="2015-02-03T14:00:00Z">
              <w:r>
                <w:rPr>
                  <w:rFonts w:ascii="Alstom" w:hAnsi="Alstom"/>
                  <w:szCs w:val="22"/>
                  <w:lang w:val="en-GB"/>
                </w:rPr>
                <w:t xml:space="preserve">The </w:t>
              </w:r>
            </w:ins>
            <w:ins w:id="83" w:author="Auteur inconnu" w:date="2015-02-03T14:01:00Z">
              <w:r>
                <w:rPr>
                  <w:rFonts w:ascii="Alstom" w:hAnsi="Alstom"/>
                  <w:szCs w:val="22"/>
                  <w:lang w:val="en-GB"/>
                </w:rPr>
                <w:t>netbox equipment stay powered on.</w:t>
              </w:r>
            </w:ins>
            <w:ins w:id="84" w:author="MOULIN Edwin" w:date="2015-02-06T09:23:00Z">
              <w:r w:rsidR="0095794F">
                <w:rPr>
                  <w:rFonts w:ascii="Alstom" w:hAnsi="Alstom"/>
                  <w:szCs w:val="22"/>
                  <w:lang w:val="en-GB"/>
                </w:rPr>
                <w:t xml:space="preserve"> Because COM</w:t>
              </w:r>
            </w:ins>
            <w:ins w:id="85" w:author="MOULIN Edwin" w:date="2015-02-06T09:27:00Z">
              <w:r w:rsidR="0095794F">
                <w:rPr>
                  <w:rFonts w:ascii="Alstom" w:hAnsi="Alstom"/>
                  <w:szCs w:val="22"/>
                  <w:lang w:val="en-GB"/>
                </w:rPr>
                <w:t xml:space="preserve"> </w:t>
              </w:r>
            </w:ins>
            <w:ins w:id="86" w:author="MOULIN Edwin" w:date="2015-02-06T09:23:00Z">
              <w:r w:rsidR="0095794F">
                <w:rPr>
                  <w:rFonts w:ascii="Alstom" w:hAnsi="Alstom"/>
                  <w:szCs w:val="22"/>
                  <w:lang w:val="en-GB"/>
                </w:rPr>
                <w:t>(</w:t>
              </w:r>
            </w:ins>
            <w:ins w:id="87" w:author="MOULIN Edwin" w:date="2015-02-06T09:26:00Z">
              <w:r w:rsidR="0095794F">
                <w:rPr>
                  <w:rFonts w:ascii="Alstom" w:hAnsi="Alstom"/>
                  <w:szCs w:val="22"/>
                  <w:lang w:val="en-GB"/>
                </w:rPr>
                <w:t xml:space="preserve">Train-Ground Communication) </w:t>
              </w:r>
            </w:ins>
            <w:ins w:id="88" w:author="MOULIN Edwin" w:date="2015-02-06T09:27:00Z">
              <w:r w:rsidR="0095794F">
                <w:rPr>
                  <w:rFonts w:ascii="Alstom" w:hAnsi="Alstom"/>
                  <w:szCs w:val="22"/>
                  <w:lang w:val="en-GB"/>
                </w:rPr>
                <w:t xml:space="preserve">function </w:t>
              </w:r>
            </w:ins>
            <w:ins w:id="89" w:author="MOULIN Edwin" w:date="2015-02-06T09:26:00Z">
              <w:r w:rsidR="0095794F">
                <w:rPr>
                  <w:rFonts w:ascii="Alstom" w:hAnsi="Alstom"/>
                  <w:szCs w:val="22"/>
                  <w:lang w:val="en-GB"/>
                </w:rPr>
                <w:t>isn</w:t>
              </w:r>
            </w:ins>
            <w:ins w:id="90" w:author="MOULIN Edwin" w:date="2015-02-06T09:27:00Z">
              <w:r w:rsidR="0095794F">
                <w:rPr>
                  <w:rFonts w:ascii="Alstom" w:hAnsi="Alstom"/>
                  <w:szCs w:val="22"/>
                  <w:lang w:val="en-GB"/>
                </w:rPr>
                <w:t>’t implemented.</w:t>
              </w:r>
            </w:ins>
          </w:p>
          <w:p w:rsidR="00AF6503" w:rsidRPr="0095794F" w:rsidRDefault="00942274">
            <w:pPr>
              <w:rPr>
                <w:lang w:val="en-US"/>
                <w:rPrChange w:id="91" w:author="MOULIN Edwin" w:date="2015-02-06T09:22:00Z">
                  <w:rPr/>
                </w:rPrChange>
              </w:rPr>
            </w:pPr>
            <w:ins w:id="92" w:author="Auteur inconnu" w:date="2015-02-03T14:43:00Z">
              <w:r>
                <w:rPr>
                  <w:rFonts w:ascii="Alstom" w:hAnsi="Alstom"/>
                  <w:szCs w:val="22"/>
                  <w:lang w:val="en-GB"/>
                </w:rPr>
                <w:t>MBX not yet defined</w:t>
              </w:r>
            </w:ins>
          </w:p>
          <w:p w:rsidR="00AF6503" w:rsidRPr="0095794F" w:rsidRDefault="00942274">
            <w:pPr>
              <w:rPr>
                <w:lang w:val="en-US"/>
                <w:rPrChange w:id="93" w:author="MOULIN Edwin" w:date="2015-02-06T09:22:00Z">
                  <w:rPr/>
                </w:rPrChange>
              </w:rPr>
            </w:pPr>
            <w:ins w:id="94" w:author="Auteur inconnu" w:date="2015-02-04T13:44:00Z">
              <w:r>
                <w:rPr>
                  <w:rFonts w:ascii="Alstom" w:hAnsi="Alstom"/>
                  <w:szCs w:val="22"/>
                  <w:lang w:val="en-GB"/>
                </w:rPr>
                <w:t xml:space="preserve">Procedure : EDU </w:t>
              </w:r>
              <w:del w:id="95" w:author="MOULIN Edwin" w:date="2015-02-06T09:22:00Z">
                <w:r w:rsidDel="0095794F">
                  <w:rPr>
                    <w:rFonts w:ascii="Alstom" w:hAnsi="Alstom"/>
                    <w:szCs w:val="22"/>
                    <w:lang w:val="en-GB"/>
                  </w:rPr>
                  <w:delText>equipments</w:delText>
                </w:r>
              </w:del>
            </w:ins>
            <w:ins w:id="96" w:author="MOULIN Edwin" w:date="2015-02-06T09:22:00Z">
              <w:r w:rsidR="0095794F">
                <w:rPr>
                  <w:rFonts w:ascii="Alstom" w:hAnsi="Alstom"/>
                  <w:szCs w:val="22"/>
                  <w:lang w:val="en-GB"/>
                </w:rPr>
                <w:t>equipment</w:t>
              </w:r>
            </w:ins>
            <w:ins w:id="97" w:author="Auteur inconnu" w:date="2015-02-04T13:44:00Z">
              <w:r>
                <w:rPr>
                  <w:rFonts w:ascii="Alstom" w:hAnsi="Alstom"/>
                  <w:szCs w:val="22"/>
                  <w:lang w:val="en-GB"/>
                </w:rPr>
                <w:t xml:space="preserve"> don't exist in NET function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Check the events stack with Train Tracer UTM or on the Driver DDU.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A fault on the DDU of “NET_F&lt;Eqt&gt;Cip” is logged in the event stack for each equipment (&lt;Eqt&gt;), except for MCE1 and DDU1.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98" w:author="Auteur inconnu" w:date="2015-02-02T15:54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9" w:author="MOULIN Edwin" w:date="2015-02-06T09:22:00Z">
                  <w:rPr/>
                </w:rPrChange>
              </w:rPr>
            </w:pPr>
            <w:ins w:id="100" w:author="Auteur inconnu" w:date="2015-02-02T15:45:00Z">
              <w:r>
                <w:rPr>
                  <w:rFonts w:ascii="Alstom" w:hAnsi="Alstom"/>
                  <w:szCs w:val="22"/>
                  <w:lang w:val="en-ZA"/>
                </w:rPr>
                <w:t>Non</w:t>
              </w:r>
            </w:ins>
            <w:ins w:id="101" w:author="Auteur inconnu" w:date="2015-02-02T15:46:00Z">
              <w:r>
                <w:rPr>
                  <w:rFonts w:ascii="Alstom" w:hAnsi="Alstom"/>
                  <w:szCs w:val="22"/>
                  <w:lang w:val="en-ZA"/>
                </w:rPr>
                <w:t>e fault on TrainTracer</w:t>
              </w:r>
            </w:ins>
            <w:ins w:id="102" w:author="Auteur inconnu" w:date="2015-02-02T15:54:00Z">
              <w:r>
                <w:rPr>
                  <w:rFonts w:ascii="Alstom" w:hAnsi="Alstom"/>
                  <w:szCs w:val="22"/>
                  <w:lang w:val="en-ZA"/>
                </w:rPr>
                <w:t xml:space="preserve">, </w:t>
              </w:r>
            </w:ins>
            <w:ins w:id="103" w:author="Auteur inconnu" w:date="2015-02-02T15:55:00Z">
              <w:r>
                <w:rPr>
                  <w:rFonts w:ascii="Alstom" w:hAnsi="Alstom"/>
                  <w:szCs w:val="22"/>
                  <w:lang w:val="en-ZA"/>
                </w:rPr>
                <w:t xml:space="preserve">because it isn't </w:t>
              </w:r>
            </w:ins>
            <w:ins w:id="104" w:author="Auteur inconnu" w:date="2015-02-02T15:59:00Z">
              <w:r>
                <w:rPr>
                  <w:rFonts w:ascii="Alstom" w:hAnsi="Alstom"/>
                  <w:szCs w:val="22"/>
                  <w:lang w:val="en-ZA"/>
                </w:rPr>
                <w:t>yet implemented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 xml:space="preserve">Equipment power on in TC1 </w:t>
            </w:r>
            <w:commentRangeStart w:id="105"/>
            <w:r>
              <w:t>car</w:t>
            </w:r>
            <w:commentRangeEnd w:id="105"/>
            <w:r>
              <w:commentReference w:id="105"/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commentRangeStart w:id="106"/>
            <w:r>
              <w:rPr>
                <w:rFonts w:ascii="Alstom" w:hAnsi="Alstom"/>
                <w:sz w:val="20"/>
                <w:lang w:val="en-GB"/>
              </w:rPr>
              <w:t>Power on the EDU1 and wait its complete initialization.</w:t>
            </w:r>
            <w:commentRangeEnd w:id="106"/>
            <w:r>
              <w:commentReference w:id="106"/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07" w:author="Auteur inconnu" w:date="2015-02-02T15:48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8" w:author="MOULIN Edwin" w:date="2015-02-06T09:22:00Z">
                  <w:rPr/>
                </w:rPrChange>
              </w:rPr>
            </w:pPr>
            <w:ins w:id="109" w:author="Auteur inconnu" w:date="2015-02-02T15:48:00Z">
              <w:r>
                <w:rPr>
                  <w:rFonts w:ascii="Alstom" w:hAnsi="Alstom"/>
                  <w:szCs w:val="22"/>
                  <w:lang w:val="en-ZA"/>
                </w:rPr>
                <w:t xml:space="preserve">EDU </w:t>
              </w:r>
            </w:ins>
            <w:ins w:id="110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>doesn't exist in NET function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1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12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3" w:author="MOULIN Edwin" w:date="2015-02-06T09:22:00Z">
                  <w:rPr/>
                </w:rPrChange>
              </w:rPr>
            </w:pPr>
            <w:ins w:id="114" w:author="Auteur inconnu" w:date="2015-02-03T14:08:00Z">
              <w:r w:rsidRPr="0095794F">
                <w:rPr>
                  <w:lang w:val="en-US"/>
                  <w:rPrChange w:id="11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6" w:author="MOULIN Edwin" w:date="2015-02-06T09:22:00Z">
                  <w:rPr/>
                </w:rPrChange>
              </w:rPr>
            </w:pPr>
            <w:ins w:id="117" w:author="Auteur inconnu" w:date="2015-02-03T14:08:00Z">
              <w:r w:rsidRPr="0095794F">
                <w:rPr>
                  <w:lang w:val="en-US"/>
                  <w:rPrChange w:id="11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9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0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1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22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3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24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5" w:author="MOULIN Edwin" w:date="2015-02-06T09:22:00Z">
                  <w:rPr/>
                </w:rPrChange>
              </w:rPr>
            </w:pPr>
            <w:ins w:id="126" w:author="Auteur inconnu" w:date="2015-02-03T14:08:00Z">
              <w:r w:rsidRPr="0095794F">
                <w:rPr>
                  <w:lang w:val="en-US"/>
                  <w:rPrChange w:id="12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8" w:author="MOULIN Edwin" w:date="2015-02-06T09:22:00Z">
                  <w:rPr/>
                </w:rPrChange>
              </w:rPr>
            </w:pPr>
            <w:ins w:id="129" w:author="Auteur inconnu" w:date="2015-02-03T14:08:00Z">
              <w:r w:rsidRPr="0095794F">
                <w:rPr>
                  <w:lang w:val="en-US"/>
                  <w:rPrChange w:id="13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1" w:author="MOULIN Edwin" w:date="2015-02-06T09:27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2" w:author="MOULIN Edwin" w:date="2015-02-06T09:27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3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34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5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36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7" w:author="MOULIN Edwin" w:date="2015-02-06T09:22:00Z">
                  <w:rPr/>
                </w:rPrChange>
              </w:rPr>
            </w:pPr>
            <w:ins w:id="138" w:author="Auteur inconnu" w:date="2015-02-03T14:08:00Z">
              <w:r w:rsidRPr="0095794F">
                <w:rPr>
                  <w:lang w:val="en-US"/>
                  <w:rPrChange w:id="13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0" w:author="MOULIN Edwin" w:date="2015-02-06T09:22:00Z">
                  <w:rPr/>
                </w:rPrChange>
              </w:rPr>
            </w:pPr>
            <w:ins w:id="141" w:author="Auteur inconnu" w:date="2015-02-03T14:08:00Z">
              <w:r w:rsidRPr="0095794F">
                <w:rPr>
                  <w:lang w:val="en-US"/>
                  <w:rPrChange w:id="14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3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4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5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46" w:author="Auteur inconnu" w:date="2015-02-03T14:08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4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9" w:author="MOULIN Edwin" w:date="2015-02-06T09:22:00Z">
                  <w:rPr/>
                </w:rPrChange>
              </w:rPr>
            </w:pPr>
            <w:ins w:id="150" w:author="Auteur inconnu" w:date="2015-02-03T14:07:00Z">
              <w:r w:rsidRPr="0095794F">
                <w:rPr>
                  <w:lang w:val="en-US"/>
                  <w:rPrChange w:id="15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2" w:author="MOULIN Edwin" w:date="2015-02-06T09:22:00Z">
                  <w:rPr/>
                </w:rPrChange>
              </w:rPr>
            </w:pPr>
            <w:ins w:id="153" w:author="Auteur inconnu" w:date="2015-02-03T14:07:00Z">
              <w:r w:rsidRPr="0095794F">
                <w:rPr>
                  <w:lang w:val="en-US"/>
                  <w:rPrChange w:id="15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5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6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5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6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1" w:author="MOULIN Edwin" w:date="2015-02-06T09:22:00Z">
                  <w:rPr/>
                </w:rPrChange>
              </w:rPr>
            </w:pPr>
            <w:ins w:id="162" w:author="Auteur inconnu" w:date="2015-02-03T14:07:00Z">
              <w:r w:rsidRPr="0095794F">
                <w:rPr>
                  <w:lang w:val="en-US"/>
                  <w:rPrChange w:id="16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4" w:author="MOULIN Edwin" w:date="2015-02-06T09:22:00Z">
                  <w:rPr/>
                </w:rPrChange>
              </w:rPr>
            </w:pPr>
            <w:ins w:id="165" w:author="Auteur inconnu" w:date="2015-02-03T14:07:00Z">
              <w:r w:rsidRPr="0095794F">
                <w:rPr>
                  <w:lang w:val="en-US"/>
                  <w:rPrChange w:id="16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7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8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7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7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3" w:author="MOULIN Edwin" w:date="2015-02-06T09:22:00Z">
                  <w:rPr/>
                </w:rPrChange>
              </w:rPr>
            </w:pPr>
            <w:ins w:id="174" w:author="Auteur inconnu" w:date="2015-02-03T14:07:00Z">
              <w:r w:rsidRPr="0095794F">
                <w:rPr>
                  <w:lang w:val="en-US"/>
                  <w:rPrChange w:id="17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6" w:author="MOULIN Edwin" w:date="2015-02-06T09:22:00Z">
                  <w:rPr/>
                </w:rPrChange>
              </w:rPr>
            </w:pPr>
            <w:ins w:id="177" w:author="Auteur inconnu" w:date="2015-02-03T14:07:00Z">
              <w:r w:rsidRPr="0095794F">
                <w:rPr>
                  <w:lang w:val="en-US"/>
                  <w:rPrChange w:id="17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9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80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8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8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BRIOM7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8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8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85" w:author="MOULIN Edwin" w:date="2015-02-06T09:22:00Z">
                  <w:rPr/>
                </w:rPrChange>
              </w:rPr>
            </w:pPr>
            <w:ins w:id="186" w:author="Auteur inconnu" w:date="2015-02-03T14:07:00Z">
              <w:r w:rsidRPr="0095794F">
                <w:rPr>
                  <w:lang w:val="en-US"/>
                  <w:rPrChange w:id="18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88" w:author="MOULIN Edwin" w:date="2015-02-06T09:22:00Z">
                  <w:rPr/>
                </w:rPrChange>
              </w:rPr>
            </w:pPr>
            <w:ins w:id="189" w:author="Auteur inconnu" w:date="2015-02-03T14:07:00Z">
              <w:r w:rsidRPr="0095794F">
                <w:rPr>
                  <w:lang w:val="en-US"/>
                  <w:rPrChange w:id="19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91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92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9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9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BRIOM8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9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9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97" w:author="MOULIN Edwin" w:date="2015-02-06T09:22:00Z">
                  <w:rPr/>
                </w:rPrChange>
              </w:rPr>
            </w:pPr>
            <w:ins w:id="198" w:author="Auteur inconnu" w:date="2015-02-03T14:07:00Z">
              <w:r w:rsidRPr="0095794F">
                <w:rPr>
                  <w:lang w:val="en-US"/>
                  <w:rPrChange w:id="19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00" w:author="MOULIN Edwin" w:date="2015-02-06T09:22:00Z">
                  <w:rPr/>
                </w:rPrChange>
              </w:rPr>
            </w:pPr>
            <w:ins w:id="201" w:author="Auteur inconnu" w:date="2015-02-03T14:07:00Z">
              <w:r w:rsidRPr="0095794F">
                <w:rPr>
                  <w:lang w:val="en-US"/>
                  <w:rPrChange w:id="20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03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04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0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0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ACU1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0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0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09" w:author="MOULIN Edwin" w:date="2015-02-06T09:22:00Z">
                  <w:rPr/>
                </w:rPrChange>
              </w:rPr>
            </w:pPr>
            <w:ins w:id="210" w:author="Auteur inconnu" w:date="2015-02-03T14:07:00Z">
              <w:r w:rsidRPr="0095794F">
                <w:rPr>
                  <w:lang w:val="en-US"/>
                  <w:rPrChange w:id="21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12" w:author="MOULIN Edwin" w:date="2015-02-06T09:22:00Z">
                  <w:rPr/>
                </w:rPrChange>
              </w:rPr>
            </w:pPr>
            <w:ins w:id="213" w:author="Auteur inconnu" w:date="2015-02-03T14:07:00Z">
              <w:r w:rsidRPr="0095794F">
                <w:rPr>
                  <w:lang w:val="en-US"/>
                  <w:rPrChange w:id="21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15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16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1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1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TOI1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1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2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21" w:author="MOULIN Edwin" w:date="2015-02-06T09:22:00Z">
                  <w:rPr/>
                </w:rPrChange>
              </w:rPr>
            </w:pPr>
            <w:ins w:id="222" w:author="Auteur inconnu" w:date="2015-02-03T14:07:00Z">
              <w:r w:rsidRPr="0095794F">
                <w:rPr>
                  <w:lang w:val="en-US"/>
                  <w:rPrChange w:id="22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24" w:author="MOULIN Edwin" w:date="2015-02-06T09:22:00Z">
                  <w:rPr/>
                </w:rPrChange>
              </w:rPr>
            </w:pPr>
            <w:ins w:id="225" w:author="Auteur inconnu" w:date="2015-02-03T14:07:00Z">
              <w:r w:rsidRPr="0095794F">
                <w:rPr>
                  <w:lang w:val="en-US"/>
                  <w:rPrChange w:id="22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27" w:author="MOULIN Edwin" w:date="2015-02-06T09:23:00Z">
                <w:r w:rsidDel="0095794F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28" w:author="MOULIN Edwin" w:date="2015-02-06T09:23:00Z">
              <w:r w:rsidR="0095794F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2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3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3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3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33" w:author="MOULIN Edwin" w:date="2015-02-06T09:22:00Z">
                  <w:rPr/>
                </w:rPrChange>
              </w:rPr>
            </w:pPr>
            <w:ins w:id="234" w:author="Auteur inconnu" w:date="2015-02-03T14:07:00Z">
              <w:r w:rsidRPr="0095794F">
                <w:rPr>
                  <w:lang w:val="en-US"/>
                  <w:rPrChange w:id="23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36" w:author="MOULIN Edwin" w:date="2015-02-06T09:22:00Z">
                  <w:rPr/>
                </w:rPrChange>
              </w:rPr>
            </w:pPr>
            <w:ins w:id="237" w:author="Auteur inconnu" w:date="2015-02-03T14:07:00Z">
              <w:r w:rsidRPr="0095794F">
                <w:rPr>
                  <w:lang w:val="en-US"/>
                  <w:rPrChange w:id="23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39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40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4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4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4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4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45" w:author="MOULIN Edwin" w:date="2015-02-06T09:22:00Z">
                  <w:rPr/>
                </w:rPrChange>
              </w:rPr>
            </w:pPr>
            <w:ins w:id="246" w:author="Auteur inconnu" w:date="2015-02-03T14:07:00Z">
              <w:r w:rsidRPr="0095794F">
                <w:rPr>
                  <w:lang w:val="en-US"/>
                  <w:rPrChange w:id="24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48" w:author="MOULIN Edwin" w:date="2015-02-06T09:22:00Z">
                  <w:rPr/>
                </w:rPrChange>
              </w:rPr>
            </w:pPr>
            <w:ins w:id="249" w:author="Auteur inconnu" w:date="2015-02-03T14:07:00Z">
              <w:r w:rsidRPr="0095794F">
                <w:rPr>
                  <w:lang w:val="en-US"/>
                  <w:rPrChange w:id="25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51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52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5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5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5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5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57" w:author="MOULIN Edwin" w:date="2015-02-06T09:22:00Z">
                  <w:rPr/>
                </w:rPrChange>
              </w:rPr>
            </w:pPr>
            <w:ins w:id="258" w:author="Auteur inconnu" w:date="2015-02-03T14:07:00Z">
              <w:r w:rsidRPr="0095794F">
                <w:rPr>
                  <w:lang w:val="en-US"/>
                  <w:rPrChange w:id="25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60" w:author="MOULIN Edwin" w:date="2015-02-06T09:22:00Z">
                  <w:rPr/>
                </w:rPrChange>
              </w:rPr>
            </w:pPr>
            <w:ins w:id="261" w:author="Auteur inconnu" w:date="2015-02-03T14:07:00Z">
              <w:r w:rsidRPr="0095794F">
                <w:rPr>
                  <w:lang w:val="en-US"/>
                  <w:rPrChange w:id="26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63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64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6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6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6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6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69" w:author="MOULIN Edwin" w:date="2015-02-06T09:22:00Z">
                  <w:rPr/>
                </w:rPrChange>
              </w:rPr>
            </w:pPr>
            <w:ins w:id="270" w:author="Auteur inconnu" w:date="2015-02-03T14:07:00Z">
              <w:r w:rsidRPr="0095794F">
                <w:rPr>
                  <w:lang w:val="en-US"/>
                  <w:rPrChange w:id="27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72" w:author="MOULIN Edwin" w:date="2015-02-06T09:22:00Z">
                  <w:rPr/>
                </w:rPrChange>
              </w:rPr>
            </w:pPr>
            <w:ins w:id="273" w:author="Auteur inconnu" w:date="2015-02-03T14:07:00Z">
              <w:r w:rsidRPr="0095794F">
                <w:rPr>
                  <w:lang w:val="en-US"/>
                  <w:rPrChange w:id="27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75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76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7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7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7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8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81" w:author="MOULIN Edwin" w:date="2015-02-06T09:22:00Z">
                  <w:rPr/>
                </w:rPrChange>
              </w:rPr>
            </w:pPr>
            <w:ins w:id="282" w:author="Auteur inconnu" w:date="2015-02-03T14:07:00Z">
              <w:r w:rsidRPr="0095794F">
                <w:rPr>
                  <w:lang w:val="en-US"/>
                  <w:rPrChange w:id="28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84" w:author="MOULIN Edwin" w:date="2015-02-06T09:22:00Z">
                  <w:rPr/>
                </w:rPrChange>
              </w:rPr>
            </w:pPr>
            <w:ins w:id="285" w:author="Auteur inconnu" w:date="2015-02-03T14:07:00Z">
              <w:r w:rsidRPr="0095794F">
                <w:rPr>
                  <w:lang w:val="en-US"/>
                  <w:rPrChange w:id="28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87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288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28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29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29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29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293" w:author="MOULIN Edwin" w:date="2015-02-06T09:22:00Z">
                  <w:rPr/>
                </w:rPrChange>
              </w:rPr>
            </w:pPr>
            <w:ins w:id="294" w:author="Auteur inconnu" w:date="2015-02-03T14:07:00Z">
              <w:r w:rsidRPr="0095794F">
                <w:rPr>
                  <w:lang w:val="en-US"/>
                  <w:rPrChange w:id="29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296" w:author="MOULIN Edwin" w:date="2015-02-06T09:22:00Z">
                  <w:rPr/>
                </w:rPrChange>
              </w:rPr>
            </w:pPr>
            <w:ins w:id="297" w:author="Auteur inconnu" w:date="2015-02-03T14:07:00Z">
              <w:r w:rsidRPr="0095794F">
                <w:rPr>
                  <w:lang w:val="en-US"/>
                  <w:rPrChange w:id="29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299" w:author="MOULIN Edwin" w:date="2015-02-06T09:29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00" w:author="MOULIN Edwin" w:date="2015-02-06T09:29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0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0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0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0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05" w:author="MOULIN Edwin" w:date="2015-02-06T09:22:00Z">
                  <w:rPr/>
                </w:rPrChange>
              </w:rPr>
            </w:pPr>
            <w:ins w:id="306" w:author="Auteur inconnu" w:date="2015-02-03T14:07:00Z">
              <w:r w:rsidRPr="0095794F">
                <w:rPr>
                  <w:lang w:val="en-US"/>
                  <w:rPrChange w:id="30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08" w:author="MOULIN Edwin" w:date="2015-02-06T09:22:00Z">
                  <w:rPr/>
                </w:rPrChange>
              </w:rPr>
            </w:pPr>
            <w:ins w:id="309" w:author="Auteur inconnu" w:date="2015-02-03T14:07:00Z">
              <w:r w:rsidRPr="0095794F">
                <w:rPr>
                  <w:lang w:val="en-US"/>
                  <w:rPrChange w:id="31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11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12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1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1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M4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1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1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17" w:author="MOULIN Edwin" w:date="2015-02-06T09:22:00Z">
                  <w:rPr/>
                </w:rPrChange>
              </w:rPr>
            </w:pPr>
            <w:ins w:id="318" w:author="Auteur inconnu" w:date="2015-02-03T14:07:00Z">
              <w:r w:rsidRPr="0095794F">
                <w:rPr>
                  <w:lang w:val="en-US"/>
                  <w:rPrChange w:id="31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20" w:author="MOULIN Edwin" w:date="2015-02-06T09:22:00Z">
                  <w:rPr/>
                </w:rPrChange>
              </w:rPr>
            </w:pPr>
            <w:ins w:id="321" w:author="Auteur inconnu" w:date="2015-02-03T14:07:00Z">
              <w:r w:rsidRPr="0095794F">
                <w:rPr>
                  <w:lang w:val="en-US"/>
                  <w:rPrChange w:id="32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23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24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2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2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2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2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29" w:author="MOULIN Edwin" w:date="2015-02-06T09:22:00Z">
                  <w:rPr/>
                </w:rPrChange>
              </w:rPr>
            </w:pPr>
            <w:ins w:id="330" w:author="Auteur inconnu" w:date="2015-02-03T14:07:00Z">
              <w:r w:rsidRPr="0095794F">
                <w:rPr>
                  <w:lang w:val="en-US"/>
                  <w:rPrChange w:id="33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32" w:author="MOULIN Edwin" w:date="2015-02-06T09:22:00Z">
                  <w:rPr/>
                </w:rPrChange>
              </w:rPr>
            </w:pPr>
            <w:ins w:id="333" w:author="Auteur inconnu" w:date="2015-02-03T14:07:00Z">
              <w:r w:rsidRPr="0095794F">
                <w:rPr>
                  <w:lang w:val="en-US"/>
                  <w:rPrChange w:id="33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3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3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3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3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3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4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41" w:author="MOULIN Edwin" w:date="2015-02-06T09:22:00Z">
                  <w:rPr/>
                </w:rPrChange>
              </w:rPr>
            </w:pPr>
            <w:ins w:id="342" w:author="Auteur inconnu" w:date="2015-02-03T14:07:00Z">
              <w:r w:rsidRPr="0095794F">
                <w:rPr>
                  <w:lang w:val="en-US"/>
                  <w:rPrChange w:id="34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44" w:author="MOULIN Edwin" w:date="2015-02-06T09:22:00Z">
                  <w:rPr/>
                </w:rPrChange>
              </w:rPr>
            </w:pPr>
            <w:ins w:id="345" w:author="Auteur inconnu" w:date="2015-02-03T14:07:00Z">
              <w:r w:rsidRPr="0095794F">
                <w:rPr>
                  <w:lang w:val="en-US"/>
                  <w:rPrChange w:id="34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4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4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4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5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5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5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53" w:author="MOULIN Edwin" w:date="2015-02-06T09:22:00Z">
                  <w:rPr/>
                </w:rPrChange>
              </w:rPr>
            </w:pPr>
            <w:ins w:id="354" w:author="Auteur inconnu" w:date="2015-02-03T14:07:00Z">
              <w:r w:rsidRPr="0095794F">
                <w:rPr>
                  <w:lang w:val="en-US"/>
                  <w:rPrChange w:id="35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56" w:author="MOULIN Edwin" w:date="2015-02-06T09:22:00Z">
                  <w:rPr/>
                </w:rPrChange>
              </w:rPr>
            </w:pPr>
            <w:ins w:id="357" w:author="Auteur inconnu" w:date="2015-02-03T14:07:00Z">
              <w:r w:rsidRPr="0095794F">
                <w:rPr>
                  <w:lang w:val="en-US"/>
                  <w:rPrChange w:id="35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59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60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61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62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6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6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65" w:author="MOULIN Edwin" w:date="2015-02-06T09:22:00Z">
                  <w:rPr/>
                </w:rPrChange>
              </w:rPr>
            </w:pPr>
            <w:ins w:id="366" w:author="Auteur inconnu" w:date="2015-02-03T14:07:00Z">
              <w:r w:rsidRPr="0095794F">
                <w:rPr>
                  <w:lang w:val="en-US"/>
                  <w:rPrChange w:id="36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68" w:author="MOULIN Edwin" w:date="2015-02-06T09:22:00Z">
                  <w:rPr/>
                </w:rPrChange>
              </w:rPr>
            </w:pPr>
            <w:ins w:id="369" w:author="Auteur inconnu" w:date="2015-02-03T14:07:00Z">
              <w:r w:rsidRPr="0095794F">
                <w:rPr>
                  <w:lang w:val="en-US"/>
                  <w:rPrChange w:id="37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71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72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73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74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7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7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77" w:author="MOULIN Edwin" w:date="2015-02-06T09:22:00Z">
                  <w:rPr/>
                </w:rPrChange>
              </w:rPr>
            </w:pPr>
            <w:ins w:id="378" w:author="Auteur inconnu" w:date="2015-02-03T14:07:00Z">
              <w:r w:rsidRPr="0095794F">
                <w:rPr>
                  <w:lang w:val="en-US"/>
                  <w:rPrChange w:id="37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80" w:author="MOULIN Edwin" w:date="2015-02-06T09:22:00Z">
                  <w:rPr/>
                </w:rPrChange>
              </w:rPr>
            </w:pPr>
            <w:ins w:id="381" w:author="Auteur inconnu" w:date="2015-02-03T14:07:00Z">
              <w:r w:rsidRPr="0095794F">
                <w:rPr>
                  <w:lang w:val="en-US"/>
                  <w:rPrChange w:id="38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83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84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85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86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8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38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389" w:author="MOULIN Edwin" w:date="2015-02-06T09:22:00Z">
                  <w:rPr/>
                </w:rPrChange>
              </w:rPr>
            </w:pPr>
            <w:ins w:id="390" w:author="Auteur inconnu" w:date="2015-02-03T14:07:00Z">
              <w:r w:rsidRPr="0095794F">
                <w:rPr>
                  <w:lang w:val="en-US"/>
                  <w:rPrChange w:id="39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392" w:author="MOULIN Edwin" w:date="2015-02-06T09:22:00Z">
                  <w:rPr/>
                </w:rPrChange>
              </w:rPr>
            </w:pPr>
            <w:ins w:id="393" w:author="Auteur inconnu" w:date="2015-02-03T14:07:00Z">
              <w:r w:rsidRPr="0095794F">
                <w:rPr>
                  <w:lang w:val="en-US"/>
                  <w:rPrChange w:id="39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39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39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397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398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39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0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01" w:author="MOULIN Edwin" w:date="2015-02-06T09:22:00Z">
                  <w:rPr/>
                </w:rPrChange>
              </w:rPr>
            </w:pPr>
            <w:ins w:id="402" w:author="Auteur inconnu" w:date="2015-02-03T14:07:00Z">
              <w:r w:rsidRPr="0095794F">
                <w:rPr>
                  <w:lang w:val="en-US"/>
                  <w:rPrChange w:id="40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04" w:author="MOULIN Edwin" w:date="2015-02-06T09:22:00Z">
                  <w:rPr/>
                </w:rPrChange>
              </w:rPr>
            </w:pPr>
            <w:ins w:id="405" w:author="Auteur inconnu" w:date="2015-02-03T14:07:00Z">
              <w:r w:rsidRPr="0095794F">
                <w:rPr>
                  <w:lang w:val="en-US"/>
                  <w:rPrChange w:id="40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0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0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09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10" w:author="Auteur inconnu" w:date="2015-02-03T14:07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11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12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13" w:author="MOULIN Edwin" w:date="2015-02-06T09:22:00Z">
                  <w:rPr/>
                </w:rPrChange>
              </w:rPr>
            </w:pPr>
            <w:ins w:id="414" w:author="Auteur inconnu" w:date="2015-02-03T14:06:00Z">
              <w:r w:rsidRPr="0095794F">
                <w:rPr>
                  <w:lang w:val="en-US"/>
                  <w:rPrChange w:id="41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16" w:author="MOULIN Edwin" w:date="2015-02-06T09:22:00Z">
                  <w:rPr/>
                </w:rPrChange>
              </w:rPr>
            </w:pPr>
            <w:ins w:id="417" w:author="Auteur inconnu" w:date="2015-02-03T14:06:00Z">
              <w:r w:rsidRPr="0095794F">
                <w:rPr>
                  <w:lang w:val="en-US"/>
                  <w:rPrChange w:id="41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19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20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21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22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23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24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25" w:author="MOULIN Edwin" w:date="2015-02-06T09:22:00Z">
                  <w:rPr/>
                </w:rPrChange>
              </w:rPr>
            </w:pPr>
            <w:ins w:id="426" w:author="Auteur inconnu" w:date="2015-02-03T14:06:00Z">
              <w:r w:rsidRPr="0095794F">
                <w:rPr>
                  <w:lang w:val="en-US"/>
                  <w:rPrChange w:id="42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28" w:author="MOULIN Edwin" w:date="2015-02-06T09:22:00Z">
                  <w:rPr/>
                </w:rPrChange>
              </w:rPr>
            </w:pPr>
            <w:ins w:id="429" w:author="Auteur inconnu" w:date="2015-02-03T14:06:00Z">
              <w:r w:rsidRPr="0095794F">
                <w:rPr>
                  <w:lang w:val="en-US"/>
                  <w:rPrChange w:id="43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31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32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33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34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M1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35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36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37" w:author="MOULIN Edwin" w:date="2015-02-06T09:22:00Z">
                  <w:rPr/>
                </w:rPrChange>
              </w:rPr>
            </w:pPr>
            <w:ins w:id="438" w:author="Auteur inconnu" w:date="2015-02-03T14:06:00Z">
              <w:r w:rsidRPr="0095794F">
                <w:rPr>
                  <w:lang w:val="en-US"/>
                  <w:rPrChange w:id="43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40" w:author="MOULIN Edwin" w:date="2015-02-06T09:22:00Z">
                  <w:rPr/>
                </w:rPrChange>
              </w:rPr>
            </w:pPr>
            <w:ins w:id="441" w:author="Auteur inconnu" w:date="2015-02-03T14:06:00Z">
              <w:r w:rsidRPr="0095794F">
                <w:rPr>
                  <w:lang w:val="en-US"/>
                  <w:rPrChange w:id="44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43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44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45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46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47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48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49" w:author="MOULIN Edwin" w:date="2015-02-06T09:22:00Z">
                  <w:rPr/>
                </w:rPrChange>
              </w:rPr>
            </w:pPr>
            <w:ins w:id="450" w:author="Auteur inconnu" w:date="2015-02-03T14:06:00Z">
              <w:r w:rsidRPr="0095794F">
                <w:rPr>
                  <w:lang w:val="en-US"/>
                  <w:rPrChange w:id="45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52" w:author="MOULIN Edwin" w:date="2015-02-06T09:22:00Z">
                  <w:rPr/>
                </w:rPrChange>
              </w:rPr>
            </w:pPr>
            <w:ins w:id="453" w:author="Auteur inconnu" w:date="2015-02-03T14:06:00Z">
              <w:r w:rsidRPr="0095794F">
                <w:rPr>
                  <w:lang w:val="en-US"/>
                  <w:rPrChange w:id="45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5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5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57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58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59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60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61" w:author="MOULIN Edwin" w:date="2015-02-06T09:22:00Z">
                  <w:rPr/>
                </w:rPrChange>
              </w:rPr>
            </w:pPr>
            <w:ins w:id="462" w:author="Auteur inconnu" w:date="2015-02-03T14:06:00Z">
              <w:r w:rsidRPr="0095794F">
                <w:rPr>
                  <w:lang w:val="en-US"/>
                  <w:rPrChange w:id="46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64" w:author="MOULIN Edwin" w:date="2015-02-06T09:22:00Z">
                  <w:rPr/>
                </w:rPrChange>
              </w:rPr>
            </w:pPr>
            <w:ins w:id="465" w:author="Auteur inconnu" w:date="2015-02-03T14:06:00Z">
              <w:r w:rsidRPr="0095794F">
                <w:rPr>
                  <w:lang w:val="en-US"/>
                  <w:rPrChange w:id="46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6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6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69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70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71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72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73" w:author="MOULIN Edwin" w:date="2015-02-06T09:22:00Z">
                  <w:rPr/>
                </w:rPrChange>
              </w:rPr>
            </w:pPr>
            <w:ins w:id="474" w:author="Auteur inconnu" w:date="2015-02-03T14:06:00Z">
              <w:r w:rsidRPr="0095794F">
                <w:rPr>
                  <w:lang w:val="en-US"/>
                  <w:rPrChange w:id="47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76" w:author="MOULIN Edwin" w:date="2015-02-06T09:22:00Z">
                  <w:rPr/>
                </w:rPrChange>
              </w:rPr>
            </w:pPr>
            <w:ins w:id="477" w:author="Auteur inconnu" w:date="2015-02-03T14:06:00Z">
              <w:r w:rsidRPr="0095794F">
                <w:rPr>
                  <w:lang w:val="en-US"/>
                  <w:rPrChange w:id="47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79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80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81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82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83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84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85" w:author="MOULIN Edwin" w:date="2015-02-06T09:22:00Z">
                  <w:rPr/>
                </w:rPrChange>
              </w:rPr>
            </w:pPr>
            <w:ins w:id="486" w:author="Auteur inconnu" w:date="2015-02-03T14:06:00Z">
              <w:r w:rsidRPr="0095794F">
                <w:rPr>
                  <w:lang w:val="en-US"/>
                  <w:rPrChange w:id="48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488" w:author="MOULIN Edwin" w:date="2015-02-06T09:22:00Z">
                  <w:rPr/>
                </w:rPrChange>
              </w:rPr>
            </w:pPr>
            <w:ins w:id="489" w:author="Auteur inconnu" w:date="2015-02-03T14:06:00Z">
              <w:r w:rsidRPr="0095794F">
                <w:rPr>
                  <w:lang w:val="en-US"/>
                  <w:rPrChange w:id="49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491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492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493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494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495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496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497" w:author="MOULIN Edwin" w:date="2015-02-06T09:22:00Z">
                  <w:rPr/>
                </w:rPrChange>
              </w:rPr>
            </w:pPr>
            <w:ins w:id="498" w:author="Auteur inconnu" w:date="2015-02-03T14:06:00Z">
              <w:r w:rsidRPr="0095794F">
                <w:rPr>
                  <w:lang w:val="en-US"/>
                  <w:rPrChange w:id="49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00" w:author="MOULIN Edwin" w:date="2015-02-06T09:22:00Z">
                  <w:rPr/>
                </w:rPrChange>
              </w:rPr>
            </w:pPr>
            <w:ins w:id="501" w:author="Auteur inconnu" w:date="2015-02-03T14:06:00Z">
              <w:r w:rsidRPr="0095794F">
                <w:rPr>
                  <w:lang w:val="en-US"/>
                  <w:rPrChange w:id="50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03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04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05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506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07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508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OK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09" w:author="MOULIN Edwin" w:date="2015-02-06T09:22:00Z">
                  <w:rPr/>
                </w:rPrChange>
              </w:rPr>
            </w:pPr>
            <w:ins w:id="510" w:author="Auteur inconnu" w:date="2015-02-02T16:39:00Z">
              <w:r w:rsidRPr="0095794F">
                <w:rPr>
                  <w:lang w:val="en-US"/>
                  <w:rPrChange w:id="51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12" w:author="MOULIN Edwin" w:date="2015-02-06T09:22:00Z">
                  <w:rPr/>
                </w:rPrChange>
              </w:rPr>
            </w:pPr>
            <w:ins w:id="513" w:author="Auteur inconnu" w:date="2015-02-02T16:39:00Z">
              <w:r w:rsidRPr="0095794F">
                <w:rPr>
                  <w:lang w:val="en-US"/>
                  <w:rPrChange w:id="51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1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1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17" w:author="Auteur inconnu" w:date="2015-02-02T16:3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518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19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520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OK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21" w:author="MOULIN Edwin" w:date="2015-02-06T09:22:00Z">
                  <w:rPr/>
                </w:rPrChange>
              </w:rPr>
            </w:pPr>
            <w:ins w:id="522" w:author="Auteur inconnu" w:date="2015-02-02T16:39:00Z">
              <w:r w:rsidRPr="0095794F">
                <w:rPr>
                  <w:lang w:val="en-US"/>
                  <w:rPrChange w:id="52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24" w:author="MOULIN Edwin" w:date="2015-02-06T09:22:00Z">
                  <w:rPr/>
                </w:rPrChange>
              </w:rPr>
            </w:pPr>
            <w:ins w:id="525" w:author="Auteur inconnu" w:date="2015-02-02T16:39:00Z">
              <w:r w:rsidRPr="0095794F">
                <w:rPr>
                  <w:lang w:val="en-US"/>
                  <w:rPrChange w:id="52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2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2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29" w:author="Auteur inconnu" w:date="2015-02-02T16:3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530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31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532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OK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33" w:author="MOULIN Edwin" w:date="2015-02-06T09:22:00Z">
                  <w:rPr/>
                </w:rPrChange>
              </w:rPr>
            </w:pPr>
            <w:ins w:id="534" w:author="Auteur inconnu" w:date="2015-02-02T16:39:00Z">
              <w:r w:rsidRPr="0095794F">
                <w:rPr>
                  <w:lang w:val="en-US"/>
                  <w:rPrChange w:id="535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36" w:author="MOULIN Edwin" w:date="2015-02-06T09:22:00Z">
                  <w:rPr/>
                </w:rPrChange>
              </w:rPr>
            </w:pPr>
            <w:ins w:id="537" w:author="Auteur inconnu" w:date="2015-02-02T16:39:00Z">
              <w:r w:rsidRPr="0095794F">
                <w:rPr>
                  <w:lang w:val="en-US"/>
                  <w:rPrChange w:id="538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39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40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41" w:author="Auteur inconnu" w:date="2015-02-02T16:3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542" w:author="Auteur inconnu" w:date="2015-02-03T14:06:00Z">
              <w:r>
                <w:rPr>
                  <w:rFonts w:ascii="Alstom" w:hAnsi="Alstom"/>
                  <w:szCs w:val="22"/>
                  <w:lang w:val="en-ZA"/>
                </w:rPr>
                <w:delText>Fault function isn't  implemented. The equipment turn to green colour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43" w:author="Auteur inconnu" w:date="2015-02-03T14:0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44" w:author="MOULIN Edwin" w:date="2015-02-06T09:22:00Z">
                  <w:rPr/>
                </w:rPrChange>
              </w:rPr>
            </w:pPr>
            <w:ins w:id="545" w:author="Auteur inconnu" w:date="2015-02-02T16:39:00Z">
              <w:r w:rsidRPr="0095794F">
                <w:rPr>
                  <w:lang w:val="en-US"/>
                  <w:rPrChange w:id="546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47" w:author="MOULIN Edwin" w:date="2015-02-06T09:22:00Z">
                  <w:rPr/>
                </w:rPrChange>
              </w:rPr>
            </w:pPr>
            <w:ins w:id="548" w:author="Auteur inconnu" w:date="2015-02-02T16:39:00Z">
              <w:r w:rsidRPr="0095794F">
                <w:rPr>
                  <w:lang w:val="en-US"/>
                  <w:rPrChange w:id="549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50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51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52" w:author="Auteur inconnu" w:date="2015-02-02T16:3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NBX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553" w:author="Auteur inconnu" w:date="2015-02-03T14:09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54" w:author="MOULIN Edwin" w:date="2015-02-06T09:22:00Z">
                  <w:rPr/>
                </w:rPrChange>
              </w:rPr>
            </w:pPr>
            <w:ins w:id="555" w:author="Auteur inconnu" w:date="2015-02-03T14:09:00Z">
              <w:del w:id="556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TCMS :</w:delText>
                </w:r>
              </w:del>
            </w:ins>
            <w:ins w:id="557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TCMS:</w:t>
              </w:r>
            </w:ins>
            <w:ins w:id="558" w:author="Auteur inconnu" w:date="2015-02-03T14:09:00Z">
              <w:r>
                <w:rPr>
                  <w:rFonts w:ascii="Alstom" w:hAnsi="Alstom"/>
                  <w:szCs w:val="22"/>
                  <w:lang w:val="en-ZA"/>
                </w:rPr>
                <w:t xml:space="preserve"> The netbox equipment </w:t>
              </w:r>
              <w:del w:id="559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stay</w:delText>
                </w:r>
              </w:del>
            </w:ins>
            <w:ins w:id="560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stays</w:t>
              </w:r>
            </w:ins>
            <w:ins w:id="561" w:author="Auteur inconnu" w:date="2015-02-03T14:09:00Z">
              <w:r>
                <w:rPr>
                  <w:rFonts w:ascii="Alstom" w:hAnsi="Alstom"/>
                  <w:szCs w:val="22"/>
                  <w:lang w:val="en-ZA"/>
                </w:rPr>
                <w:t xml:space="preserve"> </w:t>
              </w:r>
            </w:ins>
            <w:ins w:id="562" w:author="Auteur inconnu" w:date="2015-02-03T14:10:00Z">
              <w:r>
                <w:rPr>
                  <w:rFonts w:ascii="Alstom" w:hAnsi="Alstom"/>
                  <w:szCs w:val="22"/>
                  <w:lang w:val="en-ZA"/>
                </w:rPr>
                <w:t xml:space="preserve">in green </w:t>
              </w:r>
              <w:del w:id="563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color</w:delText>
                </w:r>
              </w:del>
            </w:ins>
            <w:ins w:id="564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colour</w:t>
              </w:r>
            </w:ins>
            <w:ins w:id="565" w:author="Auteur inconnu" w:date="2015-02-03T14:10:00Z">
              <w:r>
                <w:rPr>
                  <w:rFonts w:ascii="Alstom" w:hAnsi="Alstom"/>
                  <w:szCs w:val="22"/>
                  <w:lang w:val="en-ZA"/>
                </w:rPr>
                <w:t>.</w:t>
              </w:r>
            </w:ins>
            <w:ins w:id="566" w:author="Auteur inconnu" w:date="2015-02-04T16:14:00Z">
              <w:r>
                <w:rPr>
                  <w:rFonts w:ascii="Alstom" w:hAnsi="Alstom"/>
                  <w:szCs w:val="22"/>
                  <w:lang w:val="en-ZA"/>
                </w:rPr>
                <w:t xml:space="preserve"> Waitin</w:t>
              </w:r>
            </w:ins>
            <w:ins w:id="567" w:author="Auteur inconnu" w:date="2015-02-04T16:15:00Z">
              <w:r>
                <w:rPr>
                  <w:rFonts w:ascii="Alstom" w:hAnsi="Alstom"/>
                  <w:szCs w:val="22"/>
                  <w:lang w:val="en-ZA"/>
                </w:rPr>
                <w:t>g a feedback from TCMS support.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M2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68" w:author="Auteur inconnu" w:date="2015-02-03T14:12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69" w:author="MOULIN Edwin" w:date="2015-02-06T09:22:00Z">
                  <w:rPr/>
                </w:rPrChange>
              </w:rPr>
            </w:pPr>
            <w:ins w:id="570" w:author="Auteur inconnu" w:date="2015-02-03T14:12:00Z">
              <w:r w:rsidRPr="0095794F">
                <w:rPr>
                  <w:lang w:val="en-US"/>
                  <w:rPrChange w:id="57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72" w:author="MOULIN Edwin" w:date="2015-02-06T09:22:00Z">
                  <w:rPr/>
                </w:rPrChange>
              </w:rPr>
            </w:pPr>
            <w:ins w:id="573" w:author="Auteur inconnu" w:date="2015-02-03T14:12:00Z">
              <w:r w:rsidRPr="0095794F">
                <w:rPr>
                  <w:lang w:val="en-US"/>
                  <w:rPrChange w:id="57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7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7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77" w:author="Auteur inconnu" w:date="2015-02-03T14:12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78" w:author="Auteur inconnu" w:date="2015-02-03T14:1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79" w:author="MOULIN Edwin" w:date="2015-02-06T09:22:00Z">
                  <w:rPr/>
                </w:rPrChange>
              </w:rPr>
            </w:pPr>
            <w:ins w:id="580" w:author="Auteur inconnu" w:date="2015-02-03T14:13:00Z">
              <w:r w:rsidRPr="0095794F">
                <w:rPr>
                  <w:lang w:val="en-US"/>
                  <w:rPrChange w:id="58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82" w:author="MOULIN Edwin" w:date="2015-02-06T09:22:00Z">
                  <w:rPr/>
                </w:rPrChange>
              </w:rPr>
            </w:pPr>
            <w:ins w:id="583" w:author="Auteur inconnu" w:date="2015-02-03T14:13:00Z">
              <w:r w:rsidRPr="0095794F">
                <w:rPr>
                  <w:lang w:val="en-US"/>
                  <w:rPrChange w:id="58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8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8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87" w:author="Auteur inconnu" w:date="2015-02-03T14:1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88" w:author="Auteur inconnu" w:date="2015-02-03T14:2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89" w:author="MOULIN Edwin" w:date="2015-02-06T09:22:00Z">
                  <w:rPr/>
                </w:rPrChange>
              </w:rPr>
            </w:pPr>
            <w:ins w:id="590" w:author="Auteur inconnu" w:date="2015-02-03T14:26:00Z">
              <w:r w:rsidRPr="0095794F">
                <w:rPr>
                  <w:lang w:val="en-US"/>
                  <w:rPrChange w:id="59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592" w:author="MOULIN Edwin" w:date="2015-02-06T09:22:00Z">
                  <w:rPr/>
                </w:rPrChange>
              </w:rPr>
            </w:pPr>
            <w:ins w:id="593" w:author="Auteur inconnu" w:date="2015-02-03T14:26:00Z">
              <w:r w:rsidRPr="0095794F">
                <w:rPr>
                  <w:lang w:val="en-US"/>
                  <w:rPrChange w:id="59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59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59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597" w:author="Auteur inconnu" w:date="2015-02-03T14:2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598" w:author="Auteur inconnu" w:date="2015-02-03T14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599" w:author="MOULIN Edwin" w:date="2015-02-06T09:22:00Z">
                  <w:rPr/>
                </w:rPrChange>
              </w:rPr>
            </w:pPr>
            <w:ins w:id="600" w:author="Auteur inconnu" w:date="2015-02-03T14:40:00Z">
              <w:r w:rsidRPr="0095794F">
                <w:rPr>
                  <w:lang w:val="en-US"/>
                  <w:rPrChange w:id="60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02" w:author="MOULIN Edwin" w:date="2015-02-06T09:22:00Z">
                  <w:rPr/>
                </w:rPrChange>
              </w:rPr>
            </w:pPr>
            <w:ins w:id="603" w:author="Auteur inconnu" w:date="2015-02-03T14:40:00Z">
              <w:r w:rsidRPr="0095794F">
                <w:rPr>
                  <w:lang w:val="en-US"/>
                  <w:rPrChange w:id="60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0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0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07" w:author="Auteur inconnu" w:date="2015-02-03T14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08" w:author="Auteur inconnu" w:date="2015-02-03T14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09" w:author="MOULIN Edwin" w:date="2015-02-06T09:22:00Z">
                  <w:rPr/>
                </w:rPrChange>
              </w:rPr>
            </w:pPr>
            <w:ins w:id="610" w:author="Auteur inconnu" w:date="2015-02-03T14:40:00Z">
              <w:r w:rsidRPr="0095794F">
                <w:rPr>
                  <w:lang w:val="en-US"/>
                  <w:rPrChange w:id="61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12" w:author="MOULIN Edwin" w:date="2015-02-06T09:22:00Z">
                  <w:rPr/>
                </w:rPrChange>
              </w:rPr>
            </w:pPr>
            <w:ins w:id="613" w:author="Auteur inconnu" w:date="2015-02-03T14:40:00Z">
              <w:r w:rsidRPr="0095794F">
                <w:rPr>
                  <w:lang w:val="en-US"/>
                  <w:rPrChange w:id="61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1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1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17" w:author="Auteur inconnu" w:date="2015-02-03T14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18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19" w:author="MOULIN Edwin" w:date="2015-02-06T09:22:00Z">
                  <w:rPr/>
                </w:rPrChange>
              </w:rPr>
            </w:pPr>
            <w:ins w:id="620" w:author="Auteur inconnu" w:date="2015-02-03T14:41:00Z">
              <w:r w:rsidRPr="0095794F">
                <w:rPr>
                  <w:lang w:val="en-US"/>
                  <w:rPrChange w:id="62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22" w:author="MOULIN Edwin" w:date="2015-02-06T09:22:00Z">
                  <w:rPr/>
                </w:rPrChange>
              </w:rPr>
            </w:pPr>
            <w:ins w:id="623" w:author="Auteur inconnu" w:date="2015-02-03T14:41:00Z">
              <w:r w:rsidRPr="0095794F">
                <w:rPr>
                  <w:lang w:val="en-US"/>
                  <w:rPrChange w:id="62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2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2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27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28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29" w:author="MOULIN Edwin" w:date="2015-02-06T09:22:00Z">
                  <w:rPr/>
                </w:rPrChange>
              </w:rPr>
            </w:pPr>
            <w:ins w:id="630" w:author="Auteur inconnu" w:date="2015-02-03T14:41:00Z">
              <w:r w:rsidRPr="0095794F">
                <w:rPr>
                  <w:lang w:val="en-US"/>
                  <w:rPrChange w:id="63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32" w:author="MOULIN Edwin" w:date="2015-02-06T09:22:00Z">
                  <w:rPr/>
                </w:rPrChange>
              </w:rPr>
            </w:pPr>
            <w:ins w:id="633" w:author="Auteur inconnu" w:date="2015-02-03T14:41:00Z">
              <w:r w:rsidRPr="0095794F">
                <w:rPr>
                  <w:lang w:val="en-US"/>
                  <w:rPrChange w:id="63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3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3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37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38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39" w:author="MOULIN Edwin" w:date="2015-02-06T09:22:00Z">
                  <w:rPr/>
                </w:rPrChange>
              </w:rPr>
            </w:pPr>
            <w:ins w:id="640" w:author="Auteur inconnu" w:date="2015-02-03T14:41:00Z">
              <w:r w:rsidRPr="0095794F">
                <w:rPr>
                  <w:lang w:val="en-US"/>
                  <w:rPrChange w:id="64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42" w:author="MOULIN Edwin" w:date="2015-02-06T09:22:00Z">
                  <w:rPr/>
                </w:rPrChange>
              </w:rPr>
            </w:pPr>
            <w:ins w:id="643" w:author="Auteur inconnu" w:date="2015-02-03T14:41:00Z">
              <w:r w:rsidRPr="0095794F">
                <w:rPr>
                  <w:lang w:val="en-US"/>
                  <w:rPrChange w:id="64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4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4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47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48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49" w:author="MOULIN Edwin" w:date="2015-02-06T09:22:00Z">
                  <w:rPr/>
                </w:rPrChange>
              </w:rPr>
            </w:pPr>
            <w:ins w:id="650" w:author="Auteur inconnu" w:date="2015-02-03T14:41:00Z">
              <w:r w:rsidRPr="0095794F">
                <w:rPr>
                  <w:lang w:val="en-US"/>
                  <w:rPrChange w:id="65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52" w:author="MOULIN Edwin" w:date="2015-02-06T09:22:00Z">
                  <w:rPr/>
                </w:rPrChange>
              </w:rPr>
            </w:pPr>
            <w:ins w:id="653" w:author="Auteur inconnu" w:date="2015-02-03T14:41:00Z">
              <w:r w:rsidRPr="0095794F">
                <w:rPr>
                  <w:lang w:val="en-US"/>
                  <w:rPrChange w:id="65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5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5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57" w:author="Auteur inconnu" w:date="2015-02-03T14:41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58" w:author="Auteur inconnu" w:date="2015-02-03T14:42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59" w:author="MOULIN Edwin" w:date="2015-02-06T09:22:00Z">
                  <w:rPr/>
                </w:rPrChange>
              </w:rPr>
            </w:pPr>
            <w:ins w:id="660" w:author="Auteur inconnu" w:date="2015-02-03T14:42:00Z">
              <w:r w:rsidRPr="0095794F">
                <w:rPr>
                  <w:lang w:val="en-US"/>
                  <w:rPrChange w:id="66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62" w:author="MOULIN Edwin" w:date="2015-02-06T09:22:00Z">
                  <w:rPr/>
                </w:rPrChange>
              </w:rPr>
            </w:pPr>
            <w:ins w:id="663" w:author="Auteur inconnu" w:date="2015-02-03T14:42:00Z">
              <w:r w:rsidRPr="0095794F">
                <w:rPr>
                  <w:lang w:val="en-US"/>
                  <w:rPrChange w:id="66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65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66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67" w:author="Auteur inconnu" w:date="2015-02-03T14:42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MBX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68" w:author="Auteur inconnu" w:date="2015-02-03T14:43:00Z">
              <w:r>
                <w:rPr>
                  <w:rFonts w:ascii="Alstom" w:hAnsi="Alstom"/>
                  <w:szCs w:val="22"/>
                  <w:lang w:val="en-ZA"/>
                </w:rPr>
                <w:t>NY</w:t>
              </w:r>
            </w:ins>
            <w:ins w:id="669" w:author="Auteur inconnu" w:date="2015-02-04T16:18:00Z">
              <w:r>
                <w:rPr>
                  <w:rFonts w:ascii="Alstom" w:hAnsi="Alstom"/>
                  <w:szCs w:val="22"/>
                  <w:lang w:val="en-ZA"/>
                </w:rPr>
                <w:t>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670" w:author="Auteur inconnu" w:date="2015-02-03T14:44:00Z">
              <w:r>
                <w:rPr>
                  <w:rFonts w:ascii="Alstom" w:hAnsi="Alstom"/>
                  <w:szCs w:val="22"/>
                  <w:lang w:val="en-ZA"/>
                </w:rPr>
                <w:t>The MBX equipment isn't yet defined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EVC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71" w:author="Auteur inconnu" w:date="2015-02-03T14:52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672" w:author="Auteur inconnu" w:date="2015-02-03T14:52:00Z">
              <w:r>
                <w:rPr>
                  <w:rFonts w:ascii="Alstom" w:hAnsi="Alstom"/>
                  <w:szCs w:val="22"/>
                  <w:lang w:val="en-ZA"/>
                </w:rPr>
                <w:t>Procedure : We cannot tested it on DDU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commentRangeStart w:id="673"/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CPM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74" w:author="Auteur inconnu" w:date="2015-02-03T15:06:00Z">
              <w:r>
                <w:t>NOK</w:t>
              </w:r>
            </w:ins>
            <w:commentRangeEnd w:id="673"/>
            <w:r>
              <w:commentReference w:id="673"/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75" w:author="MOULIN Edwin" w:date="2015-02-06T09:22:00Z">
                  <w:rPr/>
                </w:rPrChange>
              </w:rPr>
            </w:pPr>
            <w:ins w:id="676" w:author="Auteur inconnu" w:date="2015-02-04T16:20:00Z">
              <w:r>
                <w:rPr>
                  <w:rFonts w:ascii="Alstom" w:hAnsi="Alstom"/>
                  <w:szCs w:val="22"/>
                  <w:lang w:val="en-ZA"/>
                </w:rPr>
                <w:t xml:space="preserve">Procedure : </w:t>
              </w:r>
            </w:ins>
            <w:ins w:id="677" w:author="Auteur inconnu" w:date="2015-02-03T14:53:00Z">
              <w:r>
                <w:rPr>
                  <w:rFonts w:ascii="Alstom" w:hAnsi="Alstom"/>
                  <w:szCs w:val="22"/>
                  <w:lang w:val="en-ZA"/>
                </w:rPr>
                <w:t>CPM doesn</w:t>
              </w:r>
            </w:ins>
            <w:ins w:id="678" w:author="Auteur inconnu" w:date="2015-02-03T15:05:00Z">
              <w:r>
                <w:rPr>
                  <w:rFonts w:ascii="Alstom" w:hAnsi="Alstom"/>
                  <w:szCs w:val="22"/>
                  <w:lang w:val="en-ZA"/>
                </w:rPr>
                <w:t xml:space="preserve">'t exist </w:t>
              </w:r>
            </w:ins>
            <w:ins w:id="679" w:author="Auteur inconnu" w:date="2015-02-03T15:06:00Z">
              <w:r>
                <w:rPr>
                  <w:rFonts w:ascii="Alstom" w:hAnsi="Alstom"/>
                  <w:szCs w:val="22"/>
                  <w:lang w:val="en-ZA"/>
                </w:rPr>
                <w:t>anymore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M3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80" w:author="Auteur inconnu" w:date="2015-02-03T15:0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81" w:author="MOULIN Edwin" w:date="2015-02-06T09:22:00Z">
                  <w:rPr/>
                </w:rPrChange>
              </w:rPr>
            </w:pPr>
            <w:ins w:id="682" w:author="Auteur inconnu" w:date="2015-02-03T15:08:00Z">
              <w:r w:rsidRPr="0095794F">
                <w:rPr>
                  <w:lang w:val="en-US"/>
                  <w:rPrChange w:id="68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84" w:author="MOULIN Edwin" w:date="2015-02-06T09:22:00Z">
                  <w:rPr/>
                </w:rPrChange>
              </w:rPr>
            </w:pPr>
            <w:ins w:id="685" w:author="Auteur inconnu" w:date="2015-02-03T15:08:00Z">
              <w:r w:rsidRPr="0095794F">
                <w:rPr>
                  <w:lang w:val="en-US"/>
                  <w:rPrChange w:id="68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8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8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89" w:author="Auteur inconnu" w:date="2015-02-03T15:0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690" w:author="Auteur inconnu" w:date="2015-02-03T15:0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691" w:author="MOULIN Edwin" w:date="2015-02-06T09:22:00Z">
                  <w:rPr/>
                </w:rPrChange>
              </w:rPr>
            </w:pPr>
            <w:ins w:id="692" w:author="Auteur inconnu" w:date="2015-02-03T15:07:00Z">
              <w:r w:rsidRPr="0095794F">
                <w:rPr>
                  <w:lang w:val="en-US"/>
                  <w:rPrChange w:id="69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694" w:author="MOULIN Edwin" w:date="2015-02-06T09:22:00Z">
                  <w:rPr/>
                </w:rPrChange>
              </w:rPr>
            </w:pPr>
            <w:ins w:id="695" w:author="Auteur inconnu" w:date="2015-02-03T15:07:00Z">
              <w:r w:rsidRPr="0095794F">
                <w:rPr>
                  <w:lang w:val="en-US"/>
                  <w:rPrChange w:id="69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69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69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699" w:author="Auteur inconnu" w:date="2015-02-03T15:0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00" w:author="Auteur inconnu" w:date="2015-02-03T15:0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01" w:author="MOULIN Edwin" w:date="2015-02-06T09:22:00Z">
                  <w:rPr/>
                </w:rPrChange>
              </w:rPr>
            </w:pPr>
            <w:ins w:id="702" w:author="Auteur inconnu" w:date="2015-02-03T15:08:00Z">
              <w:r w:rsidRPr="0095794F">
                <w:rPr>
                  <w:lang w:val="en-US"/>
                  <w:rPrChange w:id="70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04" w:author="MOULIN Edwin" w:date="2015-02-06T09:22:00Z">
                  <w:rPr/>
                </w:rPrChange>
              </w:rPr>
            </w:pPr>
            <w:ins w:id="705" w:author="Auteur inconnu" w:date="2015-02-03T15:08:00Z">
              <w:r w:rsidRPr="0095794F">
                <w:rPr>
                  <w:lang w:val="en-US"/>
                  <w:rPrChange w:id="70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0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0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09" w:author="Auteur inconnu" w:date="2015-02-03T15:0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10" w:author="Auteur inconnu" w:date="2015-02-03T15:0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11" w:author="MOULIN Edwin" w:date="2015-02-06T09:22:00Z">
                  <w:rPr/>
                </w:rPrChange>
              </w:rPr>
            </w:pPr>
            <w:ins w:id="712" w:author="Auteur inconnu" w:date="2015-02-03T15:08:00Z">
              <w:r w:rsidRPr="0095794F">
                <w:rPr>
                  <w:lang w:val="en-US"/>
                  <w:rPrChange w:id="71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14" w:author="MOULIN Edwin" w:date="2015-02-06T09:22:00Z">
                  <w:rPr/>
                </w:rPrChange>
              </w:rPr>
            </w:pPr>
            <w:ins w:id="715" w:author="Auteur inconnu" w:date="2015-02-03T15:08:00Z">
              <w:r w:rsidRPr="0095794F">
                <w:rPr>
                  <w:lang w:val="en-US"/>
                  <w:rPrChange w:id="71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1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1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19" w:author="Auteur inconnu" w:date="2015-02-03T15:0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20" w:author="Auteur inconnu" w:date="2015-02-03T15:09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21" w:author="MOULIN Edwin" w:date="2015-02-06T09:22:00Z">
                  <w:rPr/>
                </w:rPrChange>
              </w:rPr>
            </w:pPr>
            <w:ins w:id="722" w:author="Auteur inconnu" w:date="2015-02-03T15:09:00Z">
              <w:r w:rsidRPr="0095794F">
                <w:rPr>
                  <w:lang w:val="en-US"/>
                  <w:rPrChange w:id="72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24" w:author="MOULIN Edwin" w:date="2015-02-06T09:22:00Z">
                  <w:rPr/>
                </w:rPrChange>
              </w:rPr>
            </w:pPr>
            <w:ins w:id="725" w:author="Auteur inconnu" w:date="2015-02-03T15:09:00Z">
              <w:r w:rsidRPr="0095794F">
                <w:rPr>
                  <w:lang w:val="en-US"/>
                  <w:rPrChange w:id="72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2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2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29" w:author="Auteur inconnu" w:date="2015-02-03T15:0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30" w:author="Auteur inconnu" w:date="2015-02-03T15:09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31" w:author="MOULIN Edwin" w:date="2015-02-06T09:22:00Z">
                  <w:rPr/>
                </w:rPrChange>
              </w:rPr>
            </w:pPr>
            <w:ins w:id="732" w:author="Auteur inconnu" w:date="2015-02-03T15:09:00Z">
              <w:r w:rsidRPr="0095794F">
                <w:rPr>
                  <w:lang w:val="en-US"/>
                  <w:rPrChange w:id="73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34" w:author="MOULIN Edwin" w:date="2015-02-06T09:22:00Z">
                  <w:rPr/>
                </w:rPrChange>
              </w:rPr>
            </w:pPr>
            <w:ins w:id="735" w:author="Auteur inconnu" w:date="2015-02-03T15:09:00Z">
              <w:r w:rsidRPr="0095794F">
                <w:rPr>
                  <w:lang w:val="en-US"/>
                  <w:rPrChange w:id="73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3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3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39" w:author="Auteur inconnu" w:date="2015-02-03T15:0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40" w:author="Auteur inconnu" w:date="2015-02-03T15:09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41" w:author="MOULIN Edwin" w:date="2015-02-06T09:22:00Z">
                  <w:rPr/>
                </w:rPrChange>
              </w:rPr>
            </w:pPr>
            <w:ins w:id="742" w:author="Auteur inconnu" w:date="2015-02-03T15:09:00Z">
              <w:r w:rsidRPr="0095794F">
                <w:rPr>
                  <w:lang w:val="en-US"/>
                  <w:rPrChange w:id="74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44" w:author="MOULIN Edwin" w:date="2015-02-06T09:22:00Z">
                  <w:rPr/>
                </w:rPrChange>
              </w:rPr>
            </w:pPr>
            <w:ins w:id="745" w:author="Auteur inconnu" w:date="2015-02-03T15:09:00Z">
              <w:r w:rsidRPr="0095794F">
                <w:rPr>
                  <w:lang w:val="en-US"/>
                  <w:rPrChange w:id="74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4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4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49" w:author="Auteur inconnu" w:date="2015-02-03T15:0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50" w:author="Auteur inconnu" w:date="2015-02-03T15:1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51" w:author="MOULIN Edwin" w:date="2015-02-06T09:22:00Z">
                  <w:rPr/>
                </w:rPrChange>
              </w:rPr>
            </w:pPr>
            <w:ins w:id="752" w:author="Auteur inconnu" w:date="2015-02-03T15:10:00Z">
              <w:r w:rsidRPr="0095794F">
                <w:rPr>
                  <w:lang w:val="en-US"/>
                  <w:rPrChange w:id="75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54" w:author="MOULIN Edwin" w:date="2015-02-06T09:22:00Z">
                  <w:rPr/>
                </w:rPrChange>
              </w:rPr>
            </w:pPr>
            <w:ins w:id="755" w:author="Auteur inconnu" w:date="2015-02-03T15:10:00Z">
              <w:r w:rsidRPr="0095794F">
                <w:rPr>
                  <w:lang w:val="en-US"/>
                  <w:rPrChange w:id="75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5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5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59" w:author="Auteur inconnu" w:date="2015-02-03T15:1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60" w:author="Auteur inconnu" w:date="2015-02-03T15:1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61" w:author="MOULIN Edwin" w:date="2015-02-06T09:22:00Z">
                  <w:rPr/>
                </w:rPrChange>
              </w:rPr>
            </w:pPr>
            <w:ins w:id="762" w:author="Auteur inconnu" w:date="2015-02-03T15:10:00Z">
              <w:r w:rsidRPr="0095794F">
                <w:rPr>
                  <w:lang w:val="en-US"/>
                  <w:rPrChange w:id="76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64" w:author="MOULIN Edwin" w:date="2015-02-06T09:22:00Z">
                  <w:rPr/>
                </w:rPrChange>
              </w:rPr>
            </w:pPr>
            <w:ins w:id="765" w:author="Auteur inconnu" w:date="2015-02-03T15:10:00Z">
              <w:r w:rsidRPr="0095794F">
                <w:rPr>
                  <w:lang w:val="en-US"/>
                  <w:rPrChange w:id="76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6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6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69" w:author="Auteur inconnu" w:date="2015-02-03T15:1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70" w:author="Auteur inconnu" w:date="2015-02-03T15:1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71" w:author="MOULIN Edwin" w:date="2015-02-06T09:22:00Z">
                  <w:rPr/>
                </w:rPrChange>
              </w:rPr>
            </w:pPr>
            <w:ins w:id="772" w:author="Auteur inconnu" w:date="2015-02-03T15:10:00Z">
              <w:r w:rsidRPr="0095794F">
                <w:rPr>
                  <w:lang w:val="en-US"/>
                  <w:rPrChange w:id="773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74" w:author="MOULIN Edwin" w:date="2015-02-06T09:22:00Z">
                  <w:rPr/>
                </w:rPrChange>
              </w:rPr>
            </w:pPr>
            <w:ins w:id="775" w:author="Auteur inconnu" w:date="2015-02-03T15:10:00Z">
              <w:r w:rsidRPr="0095794F">
                <w:rPr>
                  <w:lang w:val="en-US"/>
                  <w:rPrChange w:id="776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77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78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79" w:author="Auteur inconnu" w:date="2015-02-03T15:1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 xml:space="preserve">Equipment power on in TC2 </w:t>
            </w:r>
            <w:commentRangeStart w:id="780"/>
            <w:r>
              <w:t>car</w:t>
            </w:r>
            <w:commentRangeEnd w:id="780"/>
            <w:r>
              <w:commentReference w:id="780"/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commentRangeStart w:id="781"/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EDU2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782" w:author="Auteur inconnu" w:date="2015-02-03T15:10:00Z">
              <w:r>
                <w:t>NOK</w:t>
              </w:r>
            </w:ins>
            <w:commentRangeEnd w:id="781"/>
            <w:r>
              <w:commentReference w:id="781"/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83" w:author="MOULIN Edwin" w:date="2015-02-06T09:22:00Z">
                  <w:rPr/>
                </w:rPrChange>
              </w:rPr>
            </w:pPr>
            <w:ins w:id="784" w:author="Auteur inconnu" w:date="2015-02-04T13:42:00Z">
              <w:r>
                <w:rPr>
                  <w:rFonts w:ascii="Alstom" w:hAnsi="Alstom"/>
                  <w:szCs w:val="22"/>
                  <w:lang w:val="en-ZA"/>
                </w:rPr>
                <w:t xml:space="preserve">Procedure : </w:t>
              </w:r>
            </w:ins>
            <w:ins w:id="785" w:author="Auteur inconnu" w:date="2015-02-03T15:11:00Z">
              <w:r>
                <w:rPr>
                  <w:rFonts w:ascii="Alstom" w:hAnsi="Alstom"/>
                  <w:szCs w:val="22"/>
                  <w:lang w:val="en-ZA"/>
                </w:rPr>
                <w:t>No EDU equipment in NET function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86" w:author="Auteur inconnu" w:date="2015-02-03T15:1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87" w:author="MOULIN Edwin" w:date="2015-02-06T09:22:00Z">
                  <w:rPr/>
                </w:rPrChange>
              </w:rPr>
            </w:pPr>
            <w:ins w:id="788" w:author="Auteur inconnu" w:date="2015-02-03T15:13:00Z">
              <w:r w:rsidRPr="0095794F">
                <w:rPr>
                  <w:lang w:val="en-US"/>
                  <w:rPrChange w:id="78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790" w:author="MOULIN Edwin" w:date="2015-02-06T09:22:00Z">
                  <w:rPr/>
                </w:rPrChange>
              </w:rPr>
            </w:pPr>
            <w:ins w:id="791" w:author="Auteur inconnu" w:date="2015-02-03T15:13:00Z">
              <w:r w:rsidRPr="0095794F">
                <w:rPr>
                  <w:lang w:val="en-US"/>
                  <w:rPrChange w:id="79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793" w:author="MOULIN Edwin" w:date="2015-02-06T09:30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794" w:author="MOULIN Edwin" w:date="2015-02-06T09:30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795" w:author="Auteur inconnu" w:date="2015-02-03T15:1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796" w:author="Auteur inconnu" w:date="2015-02-03T15:1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797" w:author="MOULIN Edwin" w:date="2015-02-06T09:22:00Z">
                  <w:rPr/>
                </w:rPrChange>
              </w:rPr>
            </w:pPr>
            <w:ins w:id="798" w:author="Auteur inconnu" w:date="2015-02-03T15:14:00Z">
              <w:r w:rsidRPr="0095794F">
                <w:rPr>
                  <w:lang w:val="en-US"/>
                  <w:rPrChange w:id="79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00" w:author="MOULIN Edwin" w:date="2015-02-06T09:22:00Z">
                  <w:rPr/>
                </w:rPrChange>
              </w:rPr>
            </w:pPr>
            <w:ins w:id="801" w:author="Auteur inconnu" w:date="2015-02-03T15:14:00Z">
              <w:r w:rsidRPr="0095794F">
                <w:rPr>
                  <w:lang w:val="en-US"/>
                  <w:rPrChange w:id="80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0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0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05" w:author="Auteur inconnu" w:date="2015-02-03T15:1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06" w:author="Auteur inconnu" w:date="2015-02-03T15:12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07" w:author="MOULIN Edwin" w:date="2015-02-06T09:22:00Z">
                  <w:rPr/>
                </w:rPrChange>
              </w:rPr>
            </w:pPr>
            <w:ins w:id="808" w:author="Auteur inconnu" w:date="2015-02-03T15:12:00Z">
              <w:r w:rsidRPr="0095794F">
                <w:rPr>
                  <w:lang w:val="en-US"/>
                  <w:rPrChange w:id="80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10" w:author="MOULIN Edwin" w:date="2015-02-06T09:22:00Z">
                  <w:rPr/>
                </w:rPrChange>
              </w:rPr>
            </w:pPr>
            <w:ins w:id="811" w:author="Auteur inconnu" w:date="2015-02-03T15:12:00Z">
              <w:r w:rsidRPr="0095794F">
                <w:rPr>
                  <w:lang w:val="en-US"/>
                  <w:rPrChange w:id="81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1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1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15" w:author="Auteur inconnu" w:date="2015-02-03T15:12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16" w:author="Auteur inconnu" w:date="2015-02-03T15:1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17" w:author="MOULIN Edwin" w:date="2015-02-06T09:22:00Z">
                  <w:rPr/>
                </w:rPrChange>
              </w:rPr>
            </w:pPr>
            <w:ins w:id="818" w:author="Auteur inconnu" w:date="2015-02-03T15:14:00Z">
              <w:r w:rsidRPr="0095794F">
                <w:rPr>
                  <w:lang w:val="en-US"/>
                  <w:rPrChange w:id="81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20" w:author="MOULIN Edwin" w:date="2015-02-06T09:22:00Z">
                  <w:rPr/>
                </w:rPrChange>
              </w:rPr>
            </w:pPr>
            <w:ins w:id="821" w:author="Auteur inconnu" w:date="2015-02-03T15:14:00Z">
              <w:r w:rsidRPr="0095794F">
                <w:rPr>
                  <w:lang w:val="en-US"/>
                  <w:rPrChange w:id="82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2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2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25" w:author="Auteur inconnu" w:date="2015-02-03T15:1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26" w:author="Auteur inconnu" w:date="2015-02-03T15:1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27" w:author="MOULIN Edwin" w:date="2015-02-06T09:22:00Z">
                  <w:rPr/>
                </w:rPrChange>
              </w:rPr>
            </w:pPr>
            <w:ins w:id="828" w:author="Auteur inconnu" w:date="2015-02-03T15:15:00Z">
              <w:r w:rsidRPr="0095794F">
                <w:rPr>
                  <w:lang w:val="en-US"/>
                  <w:rPrChange w:id="82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30" w:author="MOULIN Edwin" w:date="2015-02-06T09:22:00Z">
                  <w:rPr/>
                </w:rPrChange>
              </w:rPr>
            </w:pPr>
            <w:ins w:id="831" w:author="Auteur inconnu" w:date="2015-02-03T15:15:00Z">
              <w:r w:rsidRPr="0095794F">
                <w:rPr>
                  <w:lang w:val="en-US"/>
                  <w:rPrChange w:id="83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3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3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35" w:author="Auteur inconnu" w:date="2015-02-03T15:1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36" w:author="Auteur inconnu" w:date="2015-02-03T15:1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37" w:author="MOULIN Edwin" w:date="2015-02-06T09:22:00Z">
                  <w:rPr/>
                </w:rPrChange>
              </w:rPr>
            </w:pPr>
            <w:ins w:id="838" w:author="Auteur inconnu" w:date="2015-02-03T15:15:00Z">
              <w:r w:rsidRPr="0095794F">
                <w:rPr>
                  <w:lang w:val="en-US"/>
                  <w:rPrChange w:id="83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40" w:author="MOULIN Edwin" w:date="2015-02-06T09:22:00Z">
                  <w:rPr/>
                </w:rPrChange>
              </w:rPr>
            </w:pPr>
            <w:ins w:id="841" w:author="Auteur inconnu" w:date="2015-02-03T15:15:00Z">
              <w:r w:rsidRPr="0095794F">
                <w:rPr>
                  <w:lang w:val="en-US"/>
                  <w:rPrChange w:id="84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4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4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45" w:author="Auteur inconnu" w:date="2015-02-03T15:1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BRIOM7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46" w:author="Auteur inconnu" w:date="2015-02-03T15:16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47" w:author="MOULIN Edwin" w:date="2015-02-06T09:22:00Z">
                  <w:rPr/>
                </w:rPrChange>
              </w:rPr>
            </w:pPr>
            <w:ins w:id="848" w:author="Auteur inconnu" w:date="2015-02-03T15:16:00Z">
              <w:r w:rsidRPr="0095794F">
                <w:rPr>
                  <w:lang w:val="en-US"/>
                  <w:rPrChange w:id="84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50" w:author="MOULIN Edwin" w:date="2015-02-06T09:22:00Z">
                  <w:rPr/>
                </w:rPrChange>
              </w:rPr>
            </w:pPr>
            <w:ins w:id="851" w:author="Auteur inconnu" w:date="2015-02-03T15:16:00Z">
              <w:r w:rsidRPr="0095794F">
                <w:rPr>
                  <w:lang w:val="en-US"/>
                  <w:rPrChange w:id="85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5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5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55" w:author="Auteur inconnu" w:date="2015-02-03T15:16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BRIOM8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56" w:author="Auteur inconnu" w:date="2015-02-03T15:1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57" w:author="MOULIN Edwin" w:date="2015-02-06T09:22:00Z">
                  <w:rPr/>
                </w:rPrChange>
              </w:rPr>
            </w:pPr>
            <w:ins w:id="858" w:author="Auteur inconnu" w:date="2015-02-03T15:17:00Z">
              <w:r w:rsidRPr="0095794F">
                <w:rPr>
                  <w:lang w:val="en-US"/>
                  <w:rPrChange w:id="85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60" w:author="MOULIN Edwin" w:date="2015-02-06T09:22:00Z">
                  <w:rPr/>
                </w:rPrChange>
              </w:rPr>
            </w:pPr>
            <w:ins w:id="861" w:author="Auteur inconnu" w:date="2015-02-03T15:17:00Z">
              <w:r w:rsidRPr="0095794F">
                <w:rPr>
                  <w:lang w:val="en-US"/>
                  <w:rPrChange w:id="86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6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6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65" w:author="Auteur inconnu" w:date="2015-02-03T15:1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ACU2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66" w:author="Auteur inconnu" w:date="2015-02-03T15:1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67" w:author="MOULIN Edwin" w:date="2015-02-06T09:22:00Z">
                  <w:rPr/>
                </w:rPrChange>
              </w:rPr>
            </w:pPr>
            <w:ins w:id="868" w:author="Auteur inconnu" w:date="2015-02-03T15:17:00Z">
              <w:r w:rsidRPr="0095794F">
                <w:rPr>
                  <w:lang w:val="en-US"/>
                  <w:rPrChange w:id="86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70" w:author="MOULIN Edwin" w:date="2015-02-06T09:22:00Z">
                  <w:rPr/>
                </w:rPrChange>
              </w:rPr>
            </w:pPr>
            <w:ins w:id="871" w:author="Auteur inconnu" w:date="2015-02-03T15:17:00Z">
              <w:r w:rsidRPr="0095794F">
                <w:rPr>
                  <w:lang w:val="en-US"/>
                  <w:rPrChange w:id="87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7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7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75" w:author="Auteur inconnu" w:date="2015-02-03T15:1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TOI2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76" w:author="Auteur inconnu" w:date="2015-02-03T15:1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77" w:author="MOULIN Edwin" w:date="2015-02-06T09:22:00Z">
                  <w:rPr/>
                </w:rPrChange>
              </w:rPr>
            </w:pPr>
            <w:ins w:id="878" w:author="Auteur inconnu" w:date="2015-02-03T15:18:00Z">
              <w:r w:rsidRPr="0095794F">
                <w:rPr>
                  <w:lang w:val="en-US"/>
                  <w:rPrChange w:id="87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80" w:author="MOULIN Edwin" w:date="2015-02-06T09:22:00Z">
                  <w:rPr/>
                </w:rPrChange>
              </w:rPr>
            </w:pPr>
            <w:ins w:id="881" w:author="Auteur inconnu" w:date="2015-02-03T15:18:00Z">
              <w:r w:rsidRPr="0095794F">
                <w:rPr>
                  <w:lang w:val="en-US"/>
                  <w:rPrChange w:id="88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8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8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85" w:author="Auteur inconnu" w:date="2015-02-03T15:1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886" w:author="Auteur inconnu" w:date="2015-02-03T15:18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87" w:author="MOULIN Edwin" w:date="2015-02-06T09:22:00Z">
                  <w:rPr/>
                </w:rPrChange>
              </w:rPr>
            </w:pPr>
            <w:ins w:id="888" w:author="Auteur inconnu" w:date="2015-02-03T15:18:00Z">
              <w:r w:rsidRPr="0095794F">
                <w:rPr>
                  <w:lang w:val="en-US"/>
                  <w:rPrChange w:id="88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890" w:author="MOULIN Edwin" w:date="2015-02-06T09:22:00Z">
                  <w:rPr/>
                </w:rPrChange>
              </w:rPr>
            </w:pPr>
            <w:ins w:id="891" w:author="Auteur inconnu" w:date="2015-02-03T15:18:00Z">
              <w:r w:rsidRPr="0095794F">
                <w:rPr>
                  <w:lang w:val="en-US"/>
                  <w:rPrChange w:id="89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89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89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895" w:author="Auteur inconnu" w:date="2015-02-03T15:18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MCE2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896" w:author="Auteur inconnu" w:date="2015-02-04T16:59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897" w:author="Auteur inconnu" w:date="2015-02-04T16:59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898" w:author="MOULIN Edwin" w:date="2015-02-06T09:22:00Z">
                  <w:rPr/>
                </w:rPrChange>
              </w:rPr>
            </w:pPr>
            <w:ins w:id="899" w:author="Auteur inconnu" w:date="2015-02-04T16:59:00Z">
              <w:r w:rsidRPr="0095794F">
                <w:rPr>
                  <w:lang w:val="en-US"/>
                  <w:rPrChange w:id="900" w:author="MOULIN Edwin" w:date="2015-02-06T09:22:00Z">
                    <w:rPr/>
                  </w:rPrChange>
                </w:rPr>
                <w:t>1) OK</w:t>
              </w:r>
            </w:ins>
          </w:p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901" w:author="Auteur inconnu" w:date="2015-02-04T16:59:00Z">
              <w:r w:rsidRPr="0095794F">
                <w:rPr>
                  <w:lang w:val="en-US"/>
                  <w:rPrChange w:id="90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03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04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05" w:author="Auteur inconnu" w:date="2015-02-04T16:5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906" w:author="Auteur inconnu" w:date="2015-02-04T16:59:00Z">
              <w:r>
                <w:rPr>
                  <w:rFonts w:ascii="Alstom" w:hAnsi="Alstom"/>
                  <w:szCs w:val="22"/>
                  <w:lang w:val="en-ZA"/>
                </w:rPr>
                <w:delText>To do when there will be a test of redundancy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DDU2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907" w:author="Auteur inconnu" w:date="2015-02-04T17:0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908" w:author="Auteur inconnu" w:date="2015-02-04T17:00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09" w:author="MOULIN Edwin" w:date="2015-02-06T09:22:00Z">
                  <w:rPr/>
                </w:rPrChange>
              </w:rPr>
            </w:pPr>
            <w:ins w:id="910" w:author="Auteur inconnu" w:date="2015-02-04T17:00:00Z">
              <w:r w:rsidRPr="0095794F">
                <w:rPr>
                  <w:lang w:val="en-US"/>
                  <w:rPrChange w:id="911" w:author="MOULIN Edwin" w:date="2015-02-06T09:22:00Z">
                    <w:rPr/>
                  </w:rPrChange>
                </w:rPr>
                <w:t>1) OK</w:t>
              </w:r>
            </w:ins>
          </w:p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912" w:author="Auteur inconnu" w:date="2015-02-04T17:00:00Z">
              <w:r w:rsidRPr="0095794F">
                <w:rPr>
                  <w:lang w:val="en-US"/>
                  <w:rPrChange w:id="91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14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15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16" w:author="Auteur inconnu" w:date="2015-02-04T17:0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917" w:author="Auteur inconnu" w:date="2015-02-04T17:00:00Z">
              <w:r>
                <w:rPr>
                  <w:rFonts w:ascii="Alstom" w:hAnsi="Alstom"/>
                  <w:szCs w:val="22"/>
                  <w:lang w:val="en-ZA"/>
                </w:rPr>
                <w:delText>There are not a second  DDU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18" w:author="Auteur inconnu" w:date="2015-02-03T15:29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19" w:author="MOULIN Edwin" w:date="2015-02-06T09:22:00Z">
                  <w:rPr/>
                </w:rPrChange>
              </w:rPr>
            </w:pPr>
            <w:ins w:id="920" w:author="Auteur inconnu" w:date="2015-02-03T15:29:00Z">
              <w:r w:rsidRPr="0095794F">
                <w:rPr>
                  <w:lang w:val="en-US"/>
                  <w:rPrChange w:id="92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922" w:author="MOULIN Edwin" w:date="2015-02-06T09:22:00Z">
                  <w:rPr/>
                </w:rPrChange>
              </w:rPr>
            </w:pPr>
            <w:ins w:id="923" w:author="Auteur inconnu" w:date="2015-02-03T15:29:00Z">
              <w:r w:rsidRPr="0095794F">
                <w:rPr>
                  <w:lang w:val="en-US"/>
                  <w:rPrChange w:id="92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25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26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27" w:author="Auteur inconnu" w:date="2015-02-03T15:29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28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29" w:author="MOULIN Edwin" w:date="2015-02-06T09:22:00Z">
                  <w:rPr/>
                </w:rPrChange>
              </w:rPr>
            </w:pPr>
            <w:ins w:id="930" w:author="Auteur inconnu" w:date="2015-02-03T15:30:00Z">
              <w:r w:rsidRPr="0095794F">
                <w:rPr>
                  <w:lang w:val="en-US"/>
                  <w:rPrChange w:id="93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932" w:author="MOULIN Edwin" w:date="2015-02-06T09:22:00Z">
                  <w:rPr/>
                </w:rPrChange>
              </w:rPr>
            </w:pPr>
            <w:ins w:id="933" w:author="Auteur inconnu" w:date="2015-02-03T15:30:00Z">
              <w:r w:rsidRPr="0095794F">
                <w:rPr>
                  <w:lang w:val="en-US"/>
                  <w:rPrChange w:id="93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35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36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37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38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39" w:author="MOULIN Edwin" w:date="2015-02-06T09:22:00Z">
                  <w:rPr/>
                </w:rPrChange>
              </w:rPr>
            </w:pPr>
            <w:ins w:id="940" w:author="Auteur inconnu" w:date="2015-02-03T15:30:00Z">
              <w:r w:rsidRPr="0095794F">
                <w:rPr>
                  <w:lang w:val="en-US"/>
                  <w:rPrChange w:id="94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942" w:author="MOULIN Edwin" w:date="2015-02-06T09:22:00Z">
                  <w:rPr/>
                </w:rPrChange>
              </w:rPr>
            </w:pPr>
            <w:ins w:id="943" w:author="Auteur inconnu" w:date="2015-02-03T15:30:00Z">
              <w:r w:rsidRPr="0095794F">
                <w:rPr>
                  <w:lang w:val="en-US"/>
                  <w:rPrChange w:id="94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45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46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47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48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49" w:author="MOULIN Edwin" w:date="2015-02-06T09:22:00Z">
                  <w:rPr/>
                </w:rPrChange>
              </w:rPr>
            </w:pPr>
            <w:ins w:id="950" w:author="Auteur inconnu" w:date="2015-02-03T15:30:00Z">
              <w:r w:rsidRPr="0095794F">
                <w:rPr>
                  <w:lang w:val="en-US"/>
                  <w:rPrChange w:id="95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952" w:author="MOULIN Edwin" w:date="2015-02-06T09:22:00Z">
                  <w:rPr/>
                </w:rPrChange>
              </w:rPr>
            </w:pPr>
            <w:ins w:id="953" w:author="Auteur inconnu" w:date="2015-02-03T15:30:00Z">
              <w:r w:rsidRPr="0095794F">
                <w:rPr>
                  <w:lang w:val="en-US"/>
                  <w:rPrChange w:id="95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55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56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57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58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59" w:author="MOULIN Edwin" w:date="2015-02-06T09:22:00Z">
                  <w:rPr/>
                </w:rPrChange>
              </w:rPr>
            </w:pPr>
            <w:ins w:id="960" w:author="Auteur inconnu" w:date="2015-02-03T15:30:00Z">
              <w:r w:rsidRPr="0095794F">
                <w:rPr>
                  <w:lang w:val="en-US"/>
                  <w:rPrChange w:id="96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962" w:author="MOULIN Edwin" w:date="2015-02-06T09:22:00Z">
                  <w:rPr/>
                </w:rPrChange>
              </w:rPr>
            </w:pPr>
            <w:ins w:id="963" w:author="Auteur inconnu" w:date="2015-02-03T15:30:00Z">
              <w:r w:rsidRPr="0095794F">
                <w:rPr>
                  <w:lang w:val="en-US"/>
                  <w:rPrChange w:id="96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65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66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67" w:author="Auteur inconnu" w:date="2015-02-03T15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DDU1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68" w:author="Auteur inconnu" w:date="2015-02-03T15:31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69" w:author="MOULIN Edwin" w:date="2015-02-06T09:22:00Z">
                  <w:rPr/>
                </w:rPrChange>
              </w:rPr>
            </w:pPr>
            <w:ins w:id="970" w:author="Auteur inconnu" w:date="2015-02-03T15:31:00Z">
              <w:r w:rsidRPr="0095794F">
                <w:rPr>
                  <w:lang w:val="en-US"/>
                  <w:rPrChange w:id="97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972" w:author="MOULIN Edwin" w:date="2015-02-06T09:22:00Z">
                  <w:rPr/>
                </w:rPrChange>
              </w:rPr>
            </w:pPr>
            <w:ins w:id="973" w:author="Auteur inconnu" w:date="2015-02-03T15:31:00Z">
              <w:r w:rsidRPr="0095794F">
                <w:rPr>
                  <w:lang w:val="en-US"/>
                  <w:rPrChange w:id="97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975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976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977" w:author="Auteur inconnu" w:date="2015-02-03T15:31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Ethernet check up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Connect putty on the </w:t>
            </w:r>
            <w:commentRangeStart w:id="978"/>
            <w:commentRangeStart w:id="979"/>
            <w:r>
              <w:rPr>
                <w:rFonts w:ascii="Alstom" w:hAnsi="Alstom"/>
                <w:sz w:val="20"/>
                <w:lang w:val="en-GB"/>
              </w:rPr>
              <w:t>MPU1</w:t>
            </w:r>
            <w:commentRangeEnd w:id="978"/>
            <w:r>
              <w:commentReference w:id="978"/>
            </w:r>
            <w:commentRangeEnd w:id="979"/>
            <w:r>
              <w:commentReference w:id="979"/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Run the command obsterm.elf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Run the command: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« cip connection list »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commentRangeStart w:id="980"/>
            <w:r>
              <w:rPr>
                <w:rFonts w:ascii="Alstom" w:hAnsi="Alstom"/>
                <w:sz w:val="20"/>
                <w:lang w:val="en-GB"/>
              </w:rPr>
              <w:t>Check the R.L.D. column 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It must be 0 (zero) for each Ethernet equipment provided by Alstom (MCE, TBCU, BRIOMs)</w:t>
            </w:r>
            <w:commentRangeEnd w:id="980"/>
            <w:r>
              <w:commentReference w:id="980"/>
            </w: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81" w:author="Auteur inconnu" w:date="2015-02-04T13:41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  <w:del w:id="982" w:author="Auteur inconnu" w:date="2015-02-04T13:41:00Z">
              <w:r>
                <w:rPr>
                  <w:rFonts w:ascii="Alstom" w:hAnsi="Alstom"/>
                  <w:szCs w:val="22"/>
                  <w:lang w:val="en-ZA"/>
                </w:rPr>
                <w:delText>NOK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983" w:author="Auteur inconnu" w:date="2015-02-04T13:41:00Z">
              <w:del w:id="984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>Procedure :</w:delText>
                </w:r>
              </w:del>
            </w:ins>
            <w:ins w:id="985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>Procedure:</w:t>
              </w:r>
            </w:ins>
            <w:ins w:id="986" w:author="Auteur inconnu" w:date="2015-02-04T13:41:00Z">
              <w:r>
                <w:rPr>
                  <w:rFonts w:ascii="Alstom" w:hAnsi="Alstom"/>
                  <w:szCs w:val="22"/>
                  <w:lang w:val="en-ZA"/>
                </w:rPr>
                <w:t xml:space="preserve"> What is RSAD </w:t>
              </w:r>
              <w:del w:id="987" w:author="MOULIN Edwin" w:date="2015-02-06T09:31:00Z">
                <w:r w:rsidDel="00CB1F1A">
                  <w:rPr>
                    <w:rFonts w:ascii="Alstom" w:hAnsi="Alstom"/>
                    <w:szCs w:val="22"/>
                    <w:lang w:val="en-ZA"/>
                  </w:rPr>
                  <w:delText xml:space="preserve">requirement ? </w:delText>
                </w:r>
              </w:del>
            </w:ins>
            <w:ins w:id="988" w:author="MOULIN Edwin" w:date="2015-02-06T09:31:00Z">
              <w:r w:rsidR="00CB1F1A">
                <w:rPr>
                  <w:rFonts w:ascii="Alstom" w:hAnsi="Alstom"/>
                  <w:szCs w:val="22"/>
                  <w:lang w:val="en-ZA"/>
                </w:rPr>
                <w:t xml:space="preserve">requirement? </w:t>
              </w:r>
            </w:ins>
            <w:ins w:id="989" w:author="Auteur inconnu" w:date="2015-02-04T13:41:00Z">
              <w:r>
                <w:rPr>
                  <w:rFonts w:ascii="Alstom" w:hAnsi="Alstom"/>
                  <w:szCs w:val="22"/>
                  <w:lang w:val="en-ZA"/>
                </w:rPr>
                <w:t>I don't understand functional test,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4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Run the command « exit » to quit obsterm</w:t>
            </w:r>
          </w:p>
        </w:tc>
        <w:tc>
          <w:tcPr>
            <w:tcW w:w="3105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</w:p>
        </w:tc>
        <w:tc>
          <w:tcPr>
            <w:tcW w:w="153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</w:tbl>
    <w:p w:rsidR="00AF6503" w:rsidRDefault="00AF6503">
      <w:pPr>
        <w:rPr>
          <w:lang w:val="en-ZA"/>
        </w:rPr>
      </w:pPr>
    </w:p>
    <w:p w:rsidR="00AF6503" w:rsidRDefault="00942274">
      <w:pPr>
        <w:suppressAutoHyphens w:val="0"/>
        <w:rPr>
          <w:lang w:val="en-ZA"/>
        </w:rPr>
      </w:pPr>
      <w:r w:rsidRPr="0095794F">
        <w:rPr>
          <w:lang w:val="en-US"/>
          <w:rPrChange w:id="990" w:author="MOULIN Edwin" w:date="2015-02-06T09:22:00Z">
            <w:rPr/>
          </w:rPrChange>
        </w:rP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 w:rsidRPr="0095794F">
        <w:trPr>
          <w:tblHeader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991" w:name="_Toc401241995"/>
            <w:bookmarkEnd w:id="991"/>
            <w:r>
              <w:lastRenderedPageBreak/>
              <w:t>Ethernet equipment detection by MCE2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LV Ready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ON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Train Tracer UTM and Putty software.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992" w:author="MOULIN Edwin" w:date="2015-02-06T09:22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bookmarkStart w:id="993" w:name="__DdeLink__10008_7992202642"/>
            <w:bookmarkEnd w:id="993"/>
            <w:ins w:id="994" w:author="Auteur inconnu" w:date="2015-02-03T16:22:00Z">
              <w:r>
                <w:rPr>
                  <w:rFonts w:ascii="Alstom" w:hAnsi="Alstom"/>
                  <w:b/>
                  <w:sz w:val="20"/>
                  <w:lang w:val="en-ZA"/>
                </w:rPr>
                <w:t xml:space="preserve"> 0.0.4.1</w:t>
              </w:r>
            </w:ins>
          </w:p>
          <w:p w:rsidR="00AF6503" w:rsidRPr="0095794F" w:rsidRDefault="00942274">
            <w:pPr>
              <w:rPr>
                <w:lang w:val="en-US"/>
                <w:rPrChange w:id="995" w:author="MOULIN Edwin" w:date="2015-02-06T09:22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996" w:author="Auteur inconnu" w:date="2015-02-03T16:22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MPU preparation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Clear the MCE2 event stack (from Putty terminal or Train Tracer)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MCE2 event stack is cleared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97" w:author="Auteur inconnu" w:date="2015-02-04T11:2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lastRenderedPageBreak/>
              <w:t>Equipment preparation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OFF all the Ethernet equipment EXCEPT MCE2 and DDU2.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DDU2, check that all equipment icons below are greyed: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BRIOM;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TBCU;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MCE1;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DDU1;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EDU1;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EDU2;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ACU;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TOI;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DCU;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NBX;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MBX;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EVC;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CPM; </w:t>
            </w:r>
          </w:p>
          <w:p w:rsidR="00AF6503" w:rsidRDefault="00942274">
            <w:pPr>
              <w:pStyle w:val="checklist"/>
              <w:numPr>
                <w:ilvl w:val="0"/>
                <w:numId w:val="15"/>
              </w:numPr>
              <w:jc w:val="left"/>
              <w:rPr>
                <w:rFonts w:ascii="Alstom" w:hAnsi="Alstom"/>
                <w:b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HVAC.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998" w:author="Auteur inconnu" w:date="2015-02-04T11:26:00Z">
              <w:r>
                <w:rPr>
                  <w:rFonts w:ascii="Alstom" w:hAnsi="Alstom"/>
                  <w:szCs w:val="22"/>
                  <w:lang w:val="en-GB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999" w:author="MOULIN Edwin" w:date="2015-02-06T09:22:00Z">
                  <w:rPr/>
                </w:rPrChange>
              </w:rPr>
            </w:pPr>
            <w:ins w:id="1000" w:author="Auteur inconnu" w:date="2015-02-04T14:31:00Z">
              <w:del w:id="1001" w:author="MOULIN Edwin" w:date="2015-02-06T09:32:00Z">
                <w:r w:rsidDel="00CB1F1A">
                  <w:rPr>
                    <w:rFonts w:ascii="Alstom" w:hAnsi="Alstom"/>
                    <w:szCs w:val="22"/>
                    <w:lang w:val="en-GB"/>
                  </w:rPr>
                  <w:delText>Procedure :</w:delText>
                </w:r>
              </w:del>
            </w:ins>
            <w:ins w:id="1002" w:author="MOULIN Edwin" w:date="2015-02-06T09:32:00Z">
              <w:r w:rsidR="00CB1F1A">
                <w:rPr>
                  <w:rFonts w:ascii="Alstom" w:hAnsi="Alstom"/>
                  <w:szCs w:val="22"/>
                  <w:lang w:val="en-GB"/>
                </w:rPr>
                <w:t>Procedure:</w:t>
              </w:r>
            </w:ins>
            <w:ins w:id="1003" w:author="Auteur inconnu" w:date="2015-02-04T14:31:00Z">
              <w:r>
                <w:rPr>
                  <w:rFonts w:ascii="Alstom" w:hAnsi="Alstom"/>
                  <w:szCs w:val="22"/>
                  <w:lang w:val="en-GB"/>
                </w:rPr>
                <w:t xml:space="preserve"> </w:t>
              </w:r>
            </w:ins>
            <w:ins w:id="1004" w:author="Auteur inconnu" w:date="2015-02-04T11:26:00Z">
              <w:r>
                <w:rPr>
                  <w:rFonts w:ascii="Alstom" w:hAnsi="Alstom"/>
                  <w:szCs w:val="22"/>
                  <w:lang w:val="en-GB"/>
                </w:rPr>
                <w:t xml:space="preserve">Equipment </w:t>
              </w:r>
              <w:del w:id="1005" w:author="MOULIN Edwin" w:date="2015-02-06T09:32:00Z">
                <w:r w:rsidDel="00CB1F1A">
                  <w:rPr>
                    <w:rFonts w:ascii="Alstom" w:hAnsi="Alstom"/>
                    <w:szCs w:val="22"/>
                    <w:lang w:val="en-GB"/>
                  </w:rPr>
                  <w:delText>are</w:delText>
                </w:r>
              </w:del>
            </w:ins>
            <w:ins w:id="1006" w:author="MOULIN Edwin" w:date="2015-02-06T09:32:00Z">
              <w:r w:rsidR="00CB1F1A">
                <w:rPr>
                  <w:rFonts w:ascii="Alstom" w:hAnsi="Alstom"/>
                  <w:szCs w:val="22"/>
                  <w:lang w:val="en-GB"/>
                </w:rPr>
                <w:t>is</w:t>
              </w:r>
            </w:ins>
            <w:ins w:id="1007" w:author="Auteur inconnu" w:date="2015-02-04T11:26:00Z">
              <w:r>
                <w:rPr>
                  <w:rFonts w:ascii="Alstom" w:hAnsi="Alstom"/>
                  <w:szCs w:val="22"/>
                  <w:lang w:val="en-GB"/>
                </w:rPr>
                <w:t xml:space="preserve"> not greyed, but they are red. </w:t>
              </w:r>
            </w:ins>
          </w:p>
          <w:p w:rsidR="00AF6503" w:rsidRPr="0095794F" w:rsidRDefault="00942274">
            <w:pPr>
              <w:rPr>
                <w:lang w:val="en-US"/>
                <w:rPrChange w:id="1008" w:author="MOULIN Edwin" w:date="2015-02-06T09:22:00Z">
                  <w:rPr/>
                </w:rPrChange>
              </w:rPr>
            </w:pPr>
            <w:ins w:id="1009" w:author="Auteur inconnu" w:date="2015-02-04T11:26:00Z">
              <w:r>
                <w:rPr>
                  <w:rFonts w:ascii="Alstom" w:hAnsi="Alstom"/>
                  <w:szCs w:val="22"/>
                  <w:lang w:val="en-GB"/>
                </w:rPr>
                <w:t>The netbox equipment stay powered on.</w:t>
              </w:r>
            </w:ins>
          </w:p>
          <w:p w:rsidR="00AF6503" w:rsidRPr="0095794F" w:rsidRDefault="00942274">
            <w:pPr>
              <w:rPr>
                <w:lang w:val="en-US"/>
                <w:rPrChange w:id="1010" w:author="MOULIN Edwin" w:date="2015-02-06T09:22:00Z">
                  <w:rPr/>
                </w:rPrChange>
              </w:rPr>
            </w:pPr>
            <w:ins w:id="1011" w:author="Auteur inconnu" w:date="2015-02-04T11:26:00Z">
              <w:r>
                <w:rPr>
                  <w:rFonts w:ascii="Alstom" w:hAnsi="Alstom"/>
                  <w:szCs w:val="22"/>
                  <w:lang w:val="en-GB"/>
                </w:rPr>
                <w:t>MBX not yet defined</w:t>
              </w:r>
            </w:ins>
          </w:p>
          <w:p w:rsidR="00AF6503" w:rsidRPr="0095794F" w:rsidRDefault="00942274">
            <w:pPr>
              <w:rPr>
                <w:lang w:val="en-US"/>
                <w:rPrChange w:id="1012" w:author="MOULIN Edwin" w:date="2015-02-06T09:22:00Z">
                  <w:rPr/>
                </w:rPrChange>
              </w:rPr>
            </w:pPr>
            <w:ins w:id="1013" w:author="Auteur inconnu" w:date="2015-02-04T13:43:00Z">
              <w:r>
                <w:rPr>
                  <w:rFonts w:ascii="Alstom" w:hAnsi="Alstom"/>
                  <w:szCs w:val="22"/>
                  <w:lang w:val="en-GB"/>
                </w:rPr>
                <w:t xml:space="preserve">Procedure : EDU </w:t>
              </w:r>
              <w:del w:id="1014" w:author="MOULIN Edwin" w:date="2015-02-06T09:33:00Z">
                <w:r w:rsidDel="00783819">
                  <w:rPr>
                    <w:rFonts w:ascii="Alstom" w:hAnsi="Alstom"/>
                    <w:szCs w:val="22"/>
                    <w:lang w:val="en-GB"/>
                  </w:rPr>
                  <w:delText>equipments</w:delText>
                </w:r>
              </w:del>
            </w:ins>
            <w:ins w:id="1015" w:author="MOULIN Edwin" w:date="2015-02-06T09:33:00Z">
              <w:r w:rsidR="00783819">
                <w:rPr>
                  <w:rFonts w:ascii="Alstom" w:hAnsi="Alstom"/>
                  <w:szCs w:val="22"/>
                  <w:lang w:val="en-GB"/>
                </w:rPr>
                <w:t>equipment</w:t>
              </w:r>
            </w:ins>
            <w:ins w:id="1016" w:author="Auteur inconnu" w:date="2015-02-04T13:43:00Z">
              <w:r>
                <w:rPr>
                  <w:rFonts w:ascii="Alstom" w:hAnsi="Alstom"/>
                  <w:szCs w:val="22"/>
                  <w:lang w:val="en-GB"/>
                </w:rPr>
                <w:t xml:space="preserve"> don't exist</w:t>
              </w:r>
            </w:ins>
            <w:ins w:id="1017" w:author="Auteur inconnu" w:date="2015-02-04T13:44:00Z">
              <w:r>
                <w:rPr>
                  <w:rFonts w:ascii="Alstom" w:hAnsi="Alstom"/>
                  <w:szCs w:val="22"/>
                  <w:lang w:val="en-GB"/>
                </w:rPr>
                <w:t xml:space="preserve"> in NET function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Check the events stack with Train Tracer UTM or on the Driver DDU.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A fault on the DDU of “NET_F&lt;Eqt&gt;Cip” is logged in the event stack for each equipment (&lt;Eqt&gt;), except for MCE2 and DDU2.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18" w:author="Auteur inconnu" w:date="2015-02-04T11:28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19" w:author="MOULIN Edwin" w:date="2015-02-06T09:22:00Z">
                  <w:rPr/>
                </w:rPrChange>
              </w:rPr>
            </w:pPr>
            <w:ins w:id="1020" w:author="Auteur inconnu" w:date="2015-02-04T11:28:00Z">
              <w:r>
                <w:rPr>
                  <w:rFonts w:ascii="Alstom" w:hAnsi="Alstom"/>
                  <w:szCs w:val="22"/>
                  <w:lang w:val="en-ZA"/>
                </w:rPr>
                <w:t>None fault on TrainTracer, because it isn't yet implemented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TC2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EDU2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21" w:author="Auteur inconnu" w:date="2015-02-04T11:27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22" w:author="MOULIN Edwin" w:date="2015-02-06T09:22:00Z">
                  <w:rPr/>
                </w:rPrChange>
              </w:rPr>
            </w:pPr>
            <w:ins w:id="1023" w:author="Auteur inconnu" w:date="2015-02-04T11:27:00Z">
              <w:r>
                <w:rPr>
                  <w:rFonts w:ascii="Alstom" w:hAnsi="Alstom"/>
                  <w:szCs w:val="22"/>
                  <w:lang w:val="en-ZA"/>
                </w:rPr>
                <w:t>EDU doesn't exist in NET function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24" w:author="Auteur inconnu" w:date="2015-02-04T11:2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25" w:author="MOULIN Edwin" w:date="2015-02-06T09:22:00Z">
                  <w:rPr/>
                </w:rPrChange>
              </w:rPr>
            </w:pPr>
            <w:ins w:id="1026" w:author="Auteur inconnu" w:date="2015-02-04T11:27:00Z">
              <w:r w:rsidRPr="0095794F">
                <w:rPr>
                  <w:lang w:val="en-US"/>
                  <w:rPrChange w:id="102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28" w:author="MOULIN Edwin" w:date="2015-02-06T09:22:00Z">
                  <w:rPr/>
                </w:rPrChange>
              </w:rPr>
            </w:pPr>
            <w:ins w:id="1029" w:author="Auteur inconnu" w:date="2015-02-04T11:27:00Z">
              <w:r w:rsidRPr="0095794F">
                <w:rPr>
                  <w:lang w:val="en-US"/>
                  <w:rPrChange w:id="103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3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3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33" w:author="Auteur inconnu" w:date="2015-02-04T11:2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34" w:author="Auteur inconnu" w:date="2015-02-04T11:2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35" w:author="MOULIN Edwin" w:date="2015-02-06T09:22:00Z">
                  <w:rPr/>
                </w:rPrChange>
              </w:rPr>
            </w:pPr>
            <w:ins w:id="1036" w:author="Auteur inconnu" w:date="2015-02-04T11:27:00Z">
              <w:r w:rsidRPr="0095794F">
                <w:rPr>
                  <w:lang w:val="en-US"/>
                  <w:rPrChange w:id="103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38" w:author="MOULIN Edwin" w:date="2015-02-06T09:22:00Z">
                  <w:rPr/>
                </w:rPrChange>
              </w:rPr>
            </w:pPr>
            <w:ins w:id="1039" w:author="Auteur inconnu" w:date="2015-02-04T11:27:00Z">
              <w:r w:rsidRPr="0095794F">
                <w:rPr>
                  <w:lang w:val="en-US"/>
                  <w:rPrChange w:id="104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4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4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43" w:author="Auteur inconnu" w:date="2015-02-04T11:2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4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45" w:author="MOULIN Edwin" w:date="2015-02-06T09:22:00Z">
                  <w:rPr/>
                </w:rPrChange>
              </w:rPr>
            </w:pPr>
            <w:ins w:id="1046" w:author="Auteur inconnu" w:date="2015-02-04T11:30:00Z">
              <w:r w:rsidRPr="0095794F">
                <w:rPr>
                  <w:lang w:val="en-US"/>
                  <w:rPrChange w:id="104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48" w:author="MOULIN Edwin" w:date="2015-02-06T09:22:00Z">
                  <w:rPr/>
                </w:rPrChange>
              </w:rPr>
            </w:pPr>
            <w:ins w:id="1049" w:author="Auteur inconnu" w:date="2015-02-04T11:30:00Z">
              <w:r w:rsidRPr="0095794F">
                <w:rPr>
                  <w:lang w:val="en-US"/>
                  <w:rPrChange w:id="105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5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5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5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5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55" w:author="MOULIN Edwin" w:date="2015-02-06T09:22:00Z">
                  <w:rPr/>
                </w:rPrChange>
              </w:rPr>
            </w:pPr>
            <w:ins w:id="1056" w:author="Auteur inconnu" w:date="2015-02-04T11:30:00Z">
              <w:r w:rsidRPr="0095794F">
                <w:rPr>
                  <w:lang w:val="en-US"/>
                  <w:rPrChange w:id="105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58" w:author="MOULIN Edwin" w:date="2015-02-06T09:22:00Z">
                  <w:rPr/>
                </w:rPrChange>
              </w:rPr>
            </w:pPr>
            <w:ins w:id="1059" w:author="Auteur inconnu" w:date="2015-02-04T11:30:00Z">
              <w:r w:rsidRPr="0095794F">
                <w:rPr>
                  <w:lang w:val="en-US"/>
                  <w:rPrChange w:id="106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6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6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6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6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65" w:author="MOULIN Edwin" w:date="2015-02-06T09:22:00Z">
                  <w:rPr/>
                </w:rPrChange>
              </w:rPr>
            </w:pPr>
            <w:ins w:id="1066" w:author="Auteur inconnu" w:date="2015-02-04T11:30:00Z">
              <w:r w:rsidRPr="0095794F">
                <w:rPr>
                  <w:lang w:val="en-US"/>
                  <w:rPrChange w:id="106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68" w:author="MOULIN Edwin" w:date="2015-02-06T09:22:00Z">
                  <w:rPr/>
                </w:rPrChange>
              </w:rPr>
            </w:pPr>
            <w:ins w:id="1069" w:author="Auteur inconnu" w:date="2015-02-04T11:30:00Z">
              <w:r w:rsidRPr="0095794F">
                <w:rPr>
                  <w:lang w:val="en-US"/>
                  <w:rPrChange w:id="107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7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7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7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7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75" w:author="MOULIN Edwin" w:date="2015-02-06T09:22:00Z">
                  <w:rPr/>
                </w:rPrChange>
              </w:rPr>
            </w:pPr>
            <w:ins w:id="1076" w:author="Auteur inconnu" w:date="2015-02-04T11:30:00Z">
              <w:r w:rsidRPr="0095794F">
                <w:rPr>
                  <w:lang w:val="en-US"/>
                  <w:rPrChange w:id="107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78" w:author="MOULIN Edwin" w:date="2015-02-06T09:22:00Z">
                  <w:rPr/>
                </w:rPrChange>
              </w:rPr>
            </w:pPr>
            <w:ins w:id="1079" w:author="Auteur inconnu" w:date="2015-02-04T11:30:00Z">
              <w:r w:rsidRPr="0095794F">
                <w:rPr>
                  <w:lang w:val="en-US"/>
                  <w:rPrChange w:id="108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8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8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8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BRIOM7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8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85" w:author="MOULIN Edwin" w:date="2015-02-06T09:22:00Z">
                  <w:rPr/>
                </w:rPrChange>
              </w:rPr>
            </w:pPr>
            <w:ins w:id="1086" w:author="Auteur inconnu" w:date="2015-02-04T11:30:00Z">
              <w:r w:rsidRPr="0095794F">
                <w:rPr>
                  <w:lang w:val="en-US"/>
                  <w:rPrChange w:id="108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88" w:author="MOULIN Edwin" w:date="2015-02-06T09:22:00Z">
                  <w:rPr/>
                </w:rPrChange>
              </w:rPr>
            </w:pPr>
            <w:ins w:id="1089" w:author="Auteur inconnu" w:date="2015-02-04T11:30:00Z">
              <w:r w:rsidRPr="0095794F">
                <w:rPr>
                  <w:lang w:val="en-US"/>
                  <w:rPrChange w:id="109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09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09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09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BRIOM8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09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095" w:author="MOULIN Edwin" w:date="2015-02-06T09:22:00Z">
                  <w:rPr/>
                </w:rPrChange>
              </w:rPr>
            </w:pPr>
            <w:ins w:id="1096" w:author="Auteur inconnu" w:date="2015-02-04T11:30:00Z">
              <w:r w:rsidRPr="0095794F">
                <w:rPr>
                  <w:lang w:val="en-US"/>
                  <w:rPrChange w:id="109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098" w:author="MOULIN Edwin" w:date="2015-02-06T09:22:00Z">
                  <w:rPr/>
                </w:rPrChange>
              </w:rPr>
            </w:pPr>
            <w:ins w:id="1099" w:author="Auteur inconnu" w:date="2015-02-04T11:30:00Z">
              <w:r w:rsidRPr="0095794F">
                <w:rPr>
                  <w:lang w:val="en-US"/>
                  <w:rPrChange w:id="110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0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0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0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ACU2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0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05" w:author="MOULIN Edwin" w:date="2015-02-06T09:22:00Z">
                  <w:rPr/>
                </w:rPrChange>
              </w:rPr>
            </w:pPr>
            <w:ins w:id="1106" w:author="Auteur inconnu" w:date="2015-02-04T11:30:00Z">
              <w:r w:rsidRPr="0095794F">
                <w:rPr>
                  <w:lang w:val="en-US"/>
                  <w:rPrChange w:id="110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08" w:author="MOULIN Edwin" w:date="2015-02-06T09:22:00Z">
                  <w:rPr/>
                </w:rPrChange>
              </w:rPr>
            </w:pPr>
            <w:ins w:id="1109" w:author="Auteur inconnu" w:date="2015-02-04T11:30:00Z">
              <w:r w:rsidRPr="0095794F">
                <w:rPr>
                  <w:lang w:val="en-US"/>
                  <w:rPrChange w:id="111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1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1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1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TOI2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1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15" w:author="MOULIN Edwin" w:date="2015-02-06T09:22:00Z">
                  <w:rPr/>
                </w:rPrChange>
              </w:rPr>
            </w:pPr>
            <w:ins w:id="1116" w:author="Auteur inconnu" w:date="2015-02-04T11:30:00Z">
              <w:r w:rsidRPr="0095794F">
                <w:rPr>
                  <w:lang w:val="en-US"/>
                  <w:rPrChange w:id="111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18" w:author="MOULIN Edwin" w:date="2015-02-06T09:22:00Z">
                  <w:rPr/>
                </w:rPrChange>
              </w:rPr>
            </w:pPr>
            <w:ins w:id="1119" w:author="Auteur inconnu" w:date="2015-02-04T11:30:00Z">
              <w:r w:rsidRPr="0095794F">
                <w:rPr>
                  <w:lang w:val="en-US"/>
                  <w:rPrChange w:id="112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2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2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2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2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25" w:author="MOULIN Edwin" w:date="2015-02-06T09:22:00Z">
                  <w:rPr/>
                </w:rPrChange>
              </w:rPr>
            </w:pPr>
            <w:ins w:id="1126" w:author="Auteur inconnu" w:date="2015-02-04T11:30:00Z">
              <w:r w:rsidRPr="0095794F">
                <w:rPr>
                  <w:lang w:val="en-US"/>
                  <w:rPrChange w:id="112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28" w:author="MOULIN Edwin" w:date="2015-02-06T09:22:00Z">
                  <w:rPr/>
                </w:rPrChange>
              </w:rPr>
            </w:pPr>
            <w:ins w:id="1129" w:author="Auteur inconnu" w:date="2015-02-04T11:30:00Z">
              <w:r w:rsidRPr="0095794F">
                <w:rPr>
                  <w:lang w:val="en-US"/>
                  <w:rPrChange w:id="113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3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3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3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3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35" w:author="MOULIN Edwin" w:date="2015-02-06T09:22:00Z">
                  <w:rPr/>
                </w:rPrChange>
              </w:rPr>
            </w:pPr>
            <w:ins w:id="1136" w:author="Auteur inconnu" w:date="2015-02-04T11:30:00Z">
              <w:r w:rsidRPr="0095794F">
                <w:rPr>
                  <w:lang w:val="en-US"/>
                  <w:rPrChange w:id="113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38" w:author="MOULIN Edwin" w:date="2015-02-06T09:22:00Z">
                  <w:rPr/>
                </w:rPrChange>
              </w:rPr>
            </w:pPr>
            <w:ins w:id="1139" w:author="Auteur inconnu" w:date="2015-02-04T11:30:00Z">
              <w:r w:rsidRPr="0095794F">
                <w:rPr>
                  <w:lang w:val="en-US"/>
                  <w:rPrChange w:id="114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4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4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4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4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45" w:author="MOULIN Edwin" w:date="2015-02-06T09:22:00Z">
                  <w:rPr/>
                </w:rPrChange>
              </w:rPr>
            </w:pPr>
            <w:ins w:id="1146" w:author="Auteur inconnu" w:date="2015-02-04T11:30:00Z">
              <w:r w:rsidRPr="0095794F">
                <w:rPr>
                  <w:lang w:val="en-US"/>
                  <w:rPrChange w:id="114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48" w:author="MOULIN Edwin" w:date="2015-02-06T09:22:00Z">
                  <w:rPr/>
                </w:rPrChange>
              </w:rPr>
            </w:pPr>
            <w:ins w:id="1149" w:author="Auteur inconnu" w:date="2015-02-04T11:30:00Z">
              <w:r w:rsidRPr="0095794F">
                <w:rPr>
                  <w:lang w:val="en-US"/>
                  <w:rPrChange w:id="115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5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5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5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5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55" w:author="MOULIN Edwin" w:date="2015-02-06T09:22:00Z">
                  <w:rPr/>
                </w:rPrChange>
              </w:rPr>
            </w:pPr>
            <w:ins w:id="1156" w:author="Auteur inconnu" w:date="2015-02-04T11:30:00Z">
              <w:r w:rsidRPr="0095794F">
                <w:rPr>
                  <w:lang w:val="en-US"/>
                  <w:rPrChange w:id="115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58" w:author="MOULIN Edwin" w:date="2015-02-06T09:22:00Z">
                  <w:rPr/>
                </w:rPrChange>
              </w:rPr>
            </w:pPr>
            <w:ins w:id="1159" w:author="Auteur inconnu" w:date="2015-02-04T11:30:00Z">
              <w:r w:rsidRPr="0095794F">
                <w:rPr>
                  <w:lang w:val="en-US"/>
                  <w:rPrChange w:id="116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6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6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6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6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65" w:author="MOULIN Edwin" w:date="2015-02-06T09:22:00Z">
                  <w:rPr/>
                </w:rPrChange>
              </w:rPr>
            </w:pPr>
            <w:ins w:id="1166" w:author="Auteur inconnu" w:date="2015-02-04T11:30:00Z">
              <w:r w:rsidRPr="0095794F">
                <w:rPr>
                  <w:lang w:val="en-US"/>
                  <w:rPrChange w:id="116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68" w:author="MOULIN Edwin" w:date="2015-02-06T09:22:00Z">
                  <w:rPr/>
                </w:rPrChange>
              </w:rPr>
            </w:pPr>
            <w:ins w:id="1169" w:author="Auteur inconnu" w:date="2015-02-04T11:30:00Z">
              <w:r w:rsidRPr="0095794F">
                <w:rPr>
                  <w:lang w:val="en-US"/>
                  <w:rPrChange w:id="117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7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7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7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7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75" w:author="MOULIN Edwin" w:date="2015-02-06T09:22:00Z">
                  <w:rPr/>
                </w:rPrChange>
              </w:rPr>
            </w:pPr>
            <w:ins w:id="1176" w:author="Auteur inconnu" w:date="2015-02-04T11:30:00Z">
              <w:r w:rsidRPr="0095794F">
                <w:rPr>
                  <w:lang w:val="en-US"/>
                  <w:rPrChange w:id="117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78" w:author="MOULIN Edwin" w:date="2015-02-06T09:22:00Z">
                  <w:rPr/>
                </w:rPrChange>
              </w:rPr>
            </w:pPr>
            <w:ins w:id="1179" w:author="Auteur inconnu" w:date="2015-02-04T11:30:00Z">
              <w:r w:rsidRPr="0095794F">
                <w:rPr>
                  <w:lang w:val="en-US"/>
                  <w:rPrChange w:id="118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8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8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8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84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85" w:author="MOULIN Edwin" w:date="2015-02-06T09:22:00Z">
                  <w:rPr/>
                </w:rPrChange>
              </w:rPr>
            </w:pPr>
            <w:ins w:id="1186" w:author="Auteur inconnu" w:date="2015-02-04T11:30:00Z">
              <w:r w:rsidRPr="0095794F">
                <w:rPr>
                  <w:lang w:val="en-US"/>
                  <w:rPrChange w:id="1187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188" w:author="MOULIN Edwin" w:date="2015-02-06T09:22:00Z">
                  <w:rPr/>
                </w:rPrChange>
              </w:rPr>
            </w:pPr>
            <w:ins w:id="1189" w:author="Auteur inconnu" w:date="2015-02-04T11:30:00Z">
              <w:r w:rsidRPr="0095794F">
                <w:rPr>
                  <w:lang w:val="en-US"/>
                  <w:rPrChange w:id="1190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191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192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193" w:author="Auteur inconnu" w:date="2015-02-04T11:3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94" w:author="MOULIN Edwin" w:date="2015-02-06T09:22:00Z">
                  <w:rPr/>
                </w:rPrChange>
              </w:rPr>
            </w:pPr>
            <w:r w:rsidRPr="0095794F">
              <w:rPr>
                <w:lang w:val="en-US"/>
                <w:rPrChange w:id="1195" w:author="MOULIN Edwin" w:date="2015-02-06T09:22:00Z">
                  <w:rPr/>
                </w:rPrChange>
              </w:rPr>
              <w:t>Equipment power on in M4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19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197" w:author="MOULIN Edwin" w:date="2015-02-06T09:22:00Z">
                  <w:rPr/>
                </w:rPrChange>
              </w:rPr>
            </w:pPr>
            <w:ins w:id="1198" w:author="Auteur inconnu" w:date="2015-02-04T11:33:00Z">
              <w:r w:rsidRPr="0095794F">
                <w:rPr>
                  <w:lang w:val="en-US"/>
                  <w:rPrChange w:id="119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00" w:author="MOULIN Edwin" w:date="2015-02-06T09:22:00Z">
                  <w:rPr/>
                </w:rPrChange>
              </w:rPr>
            </w:pPr>
            <w:ins w:id="1201" w:author="Auteur inconnu" w:date="2015-02-04T11:33:00Z">
              <w:r w:rsidRPr="0095794F">
                <w:rPr>
                  <w:lang w:val="en-US"/>
                  <w:rPrChange w:id="120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0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0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0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0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07" w:author="MOULIN Edwin" w:date="2015-02-06T09:22:00Z">
                  <w:rPr/>
                </w:rPrChange>
              </w:rPr>
            </w:pPr>
            <w:ins w:id="1208" w:author="Auteur inconnu" w:date="2015-02-04T11:33:00Z">
              <w:r w:rsidRPr="0095794F">
                <w:rPr>
                  <w:lang w:val="en-US"/>
                  <w:rPrChange w:id="120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10" w:author="MOULIN Edwin" w:date="2015-02-06T09:22:00Z">
                  <w:rPr/>
                </w:rPrChange>
              </w:rPr>
            </w:pPr>
            <w:ins w:id="1211" w:author="Auteur inconnu" w:date="2015-02-04T11:33:00Z">
              <w:r w:rsidRPr="0095794F">
                <w:rPr>
                  <w:lang w:val="en-US"/>
                  <w:rPrChange w:id="121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1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1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1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1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17" w:author="MOULIN Edwin" w:date="2015-02-06T09:22:00Z">
                  <w:rPr/>
                </w:rPrChange>
              </w:rPr>
            </w:pPr>
            <w:ins w:id="1218" w:author="Auteur inconnu" w:date="2015-02-04T11:33:00Z">
              <w:r w:rsidRPr="0095794F">
                <w:rPr>
                  <w:lang w:val="en-US"/>
                  <w:rPrChange w:id="121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20" w:author="MOULIN Edwin" w:date="2015-02-06T09:22:00Z">
                  <w:rPr/>
                </w:rPrChange>
              </w:rPr>
            </w:pPr>
            <w:ins w:id="1221" w:author="Auteur inconnu" w:date="2015-02-04T11:33:00Z">
              <w:r w:rsidRPr="0095794F">
                <w:rPr>
                  <w:lang w:val="en-US"/>
                  <w:rPrChange w:id="122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2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2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2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2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27" w:author="MOULIN Edwin" w:date="2015-02-06T09:22:00Z">
                  <w:rPr/>
                </w:rPrChange>
              </w:rPr>
            </w:pPr>
            <w:ins w:id="1228" w:author="Auteur inconnu" w:date="2015-02-04T11:33:00Z">
              <w:r w:rsidRPr="0095794F">
                <w:rPr>
                  <w:lang w:val="en-US"/>
                  <w:rPrChange w:id="122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30" w:author="MOULIN Edwin" w:date="2015-02-06T09:22:00Z">
                  <w:rPr/>
                </w:rPrChange>
              </w:rPr>
            </w:pPr>
            <w:ins w:id="1231" w:author="Auteur inconnu" w:date="2015-02-04T11:33:00Z">
              <w:r w:rsidRPr="0095794F">
                <w:rPr>
                  <w:lang w:val="en-US"/>
                  <w:rPrChange w:id="123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3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3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3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3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37" w:author="MOULIN Edwin" w:date="2015-02-06T09:22:00Z">
                  <w:rPr/>
                </w:rPrChange>
              </w:rPr>
            </w:pPr>
            <w:ins w:id="1238" w:author="Auteur inconnu" w:date="2015-02-04T11:33:00Z">
              <w:r w:rsidRPr="0095794F">
                <w:rPr>
                  <w:lang w:val="en-US"/>
                  <w:rPrChange w:id="123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40" w:author="MOULIN Edwin" w:date="2015-02-06T09:22:00Z">
                  <w:rPr/>
                </w:rPrChange>
              </w:rPr>
            </w:pPr>
            <w:ins w:id="1241" w:author="Auteur inconnu" w:date="2015-02-04T11:33:00Z">
              <w:r w:rsidRPr="0095794F">
                <w:rPr>
                  <w:lang w:val="en-US"/>
                  <w:rPrChange w:id="124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4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4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4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4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47" w:author="MOULIN Edwin" w:date="2015-02-06T09:22:00Z">
                  <w:rPr/>
                </w:rPrChange>
              </w:rPr>
            </w:pPr>
            <w:ins w:id="1248" w:author="Auteur inconnu" w:date="2015-02-04T11:33:00Z">
              <w:r w:rsidRPr="0095794F">
                <w:rPr>
                  <w:lang w:val="en-US"/>
                  <w:rPrChange w:id="124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50" w:author="MOULIN Edwin" w:date="2015-02-06T09:22:00Z">
                  <w:rPr/>
                </w:rPrChange>
              </w:rPr>
            </w:pPr>
            <w:ins w:id="1251" w:author="Auteur inconnu" w:date="2015-02-04T11:33:00Z">
              <w:r w:rsidRPr="0095794F">
                <w:rPr>
                  <w:lang w:val="en-US"/>
                  <w:rPrChange w:id="125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5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5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5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5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57" w:author="MOULIN Edwin" w:date="2015-02-06T09:22:00Z">
                  <w:rPr/>
                </w:rPrChange>
              </w:rPr>
            </w:pPr>
            <w:ins w:id="1258" w:author="Auteur inconnu" w:date="2015-02-04T11:33:00Z">
              <w:r w:rsidRPr="0095794F">
                <w:rPr>
                  <w:lang w:val="en-US"/>
                  <w:rPrChange w:id="125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60" w:author="MOULIN Edwin" w:date="2015-02-06T09:22:00Z">
                  <w:rPr/>
                </w:rPrChange>
              </w:rPr>
            </w:pPr>
            <w:ins w:id="1261" w:author="Auteur inconnu" w:date="2015-02-04T11:33:00Z">
              <w:r w:rsidRPr="0095794F">
                <w:rPr>
                  <w:lang w:val="en-US"/>
                  <w:rPrChange w:id="126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6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6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6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6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67" w:author="MOULIN Edwin" w:date="2015-02-06T09:22:00Z">
                  <w:rPr/>
                </w:rPrChange>
              </w:rPr>
            </w:pPr>
            <w:ins w:id="1268" w:author="Auteur inconnu" w:date="2015-02-04T11:33:00Z">
              <w:r w:rsidRPr="0095794F">
                <w:rPr>
                  <w:lang w:val="en-US"/>
                  <w:rPrChange w:id="126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70" w:author="MOULIN Edwin" w:date="2015-02-06T09:22:00Z">
                  <w:rPr/>
                </w:rPrChange>
              </w:rPr>
            </w:pPr>
            <w:ins w:id="1271" w:author="Auteur inconnu" w:date="2015-02-04T11:33:00Z">
              <w:r w:rsidRPr="0095794F">
                <w:rPr>
                  <w:lang w:val="en-US"/>
                  <w:rPrChange w:id="127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7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7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7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7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77" w:author="MOULIN Edwin" w:date="2015-02-06T09:22:00Z">
                  <w:rPr/>
                </w:rPrChange>
              </w:rPr>
            </w:pPr>
            <w:ins w:id="1278" w:author="Auteur inconnu" w:date="2015-02-04T11:33:00Z">
              <w:r w:rsidRPr="0095794F">
                <w:rPr>
                  <w:lang w:val="en-US"/>
                  <w:rPrChange w:id="127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80" w:author="MOULIN Edwin" w:date="2015-02-06T09:22:00Z">
                  <w:rPr/>
                </w:rPrChange>
              </w:rPr>
            </w:pPr>
            <w:ins w:id="1281" w:author="Auteur inconnu" w:date="2015-02-04T11:33:00Z">
              <w:r w:rsidRPr="0095794F">
                <w:rPr>
                  <w:lang w:val="en-US"/>
                  <w:rPrChange w:id="128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8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8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8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86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87" w:author="MOULIN Edwin" w:date="2015-02-06T09:22:00Z">
                  <w:rPr/>
                </w:rPrChange>
              </w:rPr>
            </w:pPr>
            <w:ins w:id="1288" w:author="Auteur inconnu" w:date="2015-02-04T11:33:00Z">
              <w:r w:rsidRPr="0095794F">
                <w:rPr>
                  <w:lang w:val="en-US"/>
                  <w:rPrChange w:id="128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290" w:author="MOULIN Edwin" w:date="2015-02-06T09:22:00Z">
                  <w:rPr/>
                </w:rPrChange>
              </w:rPr>
            </w:pPr>
            <w:ins w:id="1291" w:author="Auteur inconnu" w:date="2015-02-04T11:33:00Z">
              <w:r w:rsidRPr="0095794F">
                <w:rPr>
                  <w:lang w:val="en-US"/>
                  <w:rPrChange w:id="129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29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29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295" w:author="Auteur inconnu" w:date="2015-02-04T11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M1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29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297" w:author="MOULIN Edwin" w:date="2015-02-06T09:22:00Z">
                  <w:rPr/>
                </w:rPrChange>
              </w:rPr>
            </w:pPr>
            <w:ins w:id="1298" w:author="Auteur inconnu" w:date="2015-02-04T11:34:00Z">
              <w:r w:rsidRPr="0095794F">
                <w:rPr>
                  <w:lang w:val="en-US"/>
                  <w:rPrChange w:id="129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00" w:author="MOULIN Edwin" w:date="2015-02-06T09:22:00Z">
                  <w:rPr/>
                </w:rPrChange>
              </w:rPr>
            </w:pPr>
            <w:ins w:id="1301" w:author="Auteur inconnu" w:date="2015-02-04T11:34:00Z">
              <w:r w:rsidRPr="0095794F">
                <w:rPr>
                  <w:lang w:val="en-US"/>
                  <w:rPrChange w:id="130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0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0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0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0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07" w:author="MOULIN Edwin" w:date="2015-02-06T09:22:00Z">
                  <w:rPr/>
                </w:rPrChange>
              </w:rPr>
            </w:pPr>
            <w:ins w:id="1308" w:author="Auteur inconnu" w:date="2015-02-04T11:34:00Z">
              <w:r w:rsidRPr="0095794F">
                <w:rPr>
                  <w:lang w:val="en-US"/>
                  <w:rPrChange w:id="130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10" w:author="MOULIN Edwin" w:date="2015-02-06T09:22:00Z">
                  <w:rPr/>
                </w:rPrChange>
              </w:rPr>
            </w:pPr>
            <w:ins w:id="1311" w:author="Auteur inconnu" w:date="2015-02-04T11:34:00Z">
              <w:r w:rsidRPr="0095794F">
                <w:rPr>
                  <w:lang w:val="en-US"/>
                  <w:rPrChange w:id="131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1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1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1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1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17" w:author="MOULIN Edwin" w:date="2015-02-06T09:22:00Z">
                  <w:rPr/>
                </w:rPrChange>
              </w:rPr>
            </w:pPr>
            <w:ins w:id="1318" w:author="Auteur inconnu" w:date="2015-02-04T11:34:00Z">
              <w:r w:rsidRPr="0095794F">
                <w:rPr>
                  <w:lang w:val="en-US"/>
                  <w:rPrChange w:id="131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20" w:author="MOULIN Edwin" w:date="2015-02-06T09:22:00Z">
                  <w:rPr/>
                </w:rPrChange>
              </w:rPr>
            </w:pPr>
            <w:ins w:id="1321" w:author="Auteur inconnu" w:date="2015-02-04T11:34:00Z">
              <w:r w:rsidRPr="0095794F">
                <w:rPr>
                  <w:lang w:val="en-US"/>
                  <w:rPrChange w:id="132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2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2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2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2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27" w:author="MOULIN Edwin" w:date="2015-02-06T09:22:00Z">
                  <w:rPr/>
                </w:rPrChange>
              </w:rPr>
            </w:pPr>
            <w:ins w:id="1328" w:author="Auteur inconnu" w:date="2015-02-04T11:34:00Z">
              <w:r w:rsidRPr="0095794F">
                <w:rPr>
                  <w:lang w:val="en-US"/>
                  <w:rPrChange w:id="132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30" w:author="MOULIN Edwin" w:date="2015-02-06T09:22:00Z">
                  <w:rPr/>
                </w:rPrChange>
              </w:rPr>
            </w:pPr>
            <w:ins w:id="1331" w:author="Auteur inconnu" w:date="2015-02-04T11:34:00Z">
              <w:r w:rsidRPr="0095794F">
                <w:rPr>
                  <w:lang w:val="en-US"/>
                  <w:rPrChange w:id="133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3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3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3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3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37" w:author="MOULIN Edwin" w:date="2015-02-06T09:22:00Z">
                  <w:rPr/>
                </w:rPrChange>
              </w:rPr>
            </w:pPr>
            <w:ins w:id="1338" w:author="Auteur inconnu" w:date="2015-02-04T11:34:00Z">
              <w:r w:rsidRPr="0095794F">
                <w:rPr>
                  <w:lang w:val="en-US"/>
                  <w:rPrChange w:id="133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40" w:author="MOULIN Edwin" w:date="2015-02-06T09:22:00Z">
                  <w:rPr/>
                </w:rPrChange>
              </w:rPr>
            </w:pPr>
            <w:ins w:id="1341" w:author="Auteur inconnu" w:date="2015-02-04T11:34:00Z">
              <w:r w:rsidRPr="0095794F">
                <w:rPr>
                  <w:lang w:val="en-US"/>
                  <w:rPrChange w:id="134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4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4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4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4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47" w:author="MOULIN Edwin" w:date="2015-02-06T09:22:00Z">
                  <w:rPr/>
                </w:rPrChange>
              </w:rPr>
            </w:pPr>
            <w:ins w:id="1348" w:author="Auteur inconnu" w:date="2015-02-04T11:34:00Z">
              <w:r w:rsidRPr="0095794F">
                <w:rPr>
                  <w:lang w:val="en-US"/>
                  <w:rPrChange w:id="134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50" w:author="MOULIN Edwin" w:date="2015-02-06T09:22:00Z">
                  <w:rPr/>
                </w:rPrChange>
              </w:rPr>
            </w:pPr>
            <w:ins w:id="1351" w:author="Auteur inconnu" w:date="2015-02-04T11:34:00Z">
              <w:r w:rsidRPr="0095794F">
                <w:rPr>
                  <w:lang w:val="en-US"/>
                  <w:rPrChange w:id="135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5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5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5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5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57" w:author="MOULIN Edwin" w:date="2015-02-06T09:22:00Z">
                  <w:rPr/>
                </w:rPrChange>
              </w:rPr>
            </w:pPr>
            <w:ins w:id="1358" w:author="Auteur inconnu" w:date="2015-02-04T11:34:00Z">
              <w:r w:rsidRPr="0095794F">
                <w:rPr>
                  <w:lang w:val="en-US"/>
                  <w:rPrChange w:id="135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60" w:author="MOULIN Edwin" w:date="2015-02-06T09:22:00Z">
                  <w:rPr/>
                </w:rPrChange>
              </w:rPr>
            </w:pPr>
            <w:ins w:id="1361" w:author="Auteur inconnu" w:date="2015-02-04T11:34:00Z">
              <w:r w:rsidRPr="0095794F">
                <w:rPr>
                  <w:lang w:val="en-US"/>
                  <w:rPrChange w:id="136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6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6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6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6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67" w:author="MOULIN Edwin" w:date="2015-02-06T09:22:00Z">
                  <w:rPr/>
                </w:rPrChange>
              </w:rPr>
            </w:pPr>
            <w:ins w:id="1368" w:author="Auteur inconnu" w:date="2015-02-04T11:34:00Z">
              <w:r w:rsidRPr="0095794F">
                <w:rPr>
                  <w:lang w:val="en-US"/>
                  <w:rPrChange w:id="136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70" w:author="MOULIN Edwin" w:date="2015-02-06T09:22:00Z">
                  <w:rPr/>
                </w:rPrChange>
              </w:rPr>
            </w:pPr>
            <w:ins w:id="1371" w:author="Auteur inconnu" w:date="2015-02-04T11:34:00Z">
              <w:r w:rsidRPr="0095794F">
                <w:rPr>
                  <w:lang w:val="en-US"/>
                  <w:rPrChange w:id="137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7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7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7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7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77" w:author="MOULIN Edwin" w:date="2015-02-06T09:22:00Z">
                  <w:rPr/>
                </w:rPrChange>
              </w:rPr>
            </w:pPr>
            <w:ins w:id="1378" w:author="Auteur inconnu" w:date="2015-02-04T11:34:00Z">
              <w:r w:rsidRPr="0095794F">
                <w:rPr>
                  <w:lang w:val="en-US"/>
                  <w:rPrChange w:id="137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80" w:author="MOULIN Edwin" w:date="2015-02-06T09:22:00Z">
                  <w:rPr/>
                </w:rPrChange>
              </w:rPr>
            </w:pPr>
            <w:ins w:id="1381" w:author="Auteur inconnu" w:date="2015-02-04T11:34:00Z">
              <w:r w:rsidRPr="0095794F">
                <w:rPr>
                  <w:lang w:val="en-US"/>
                  <w:rPrChange w:id="138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8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8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8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8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87" w:author="MOULIN Edwin" w:date="2015-02-06T09:22:00Z">
                  <w:rPr/>
                </w:rPrChange>
              </w:rPr>
            </w:pPr>
            <w:ins w:id="1388" w:author="Auteur inconnu" w:date="2015-02-04T11:34:00Z">
              <w:r w:rsidRPr="0095794F">
                <w:rPr>
                  <w:lang w:val="en-US"/>
                  <w:rPrChange w:id="1389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390" w:author="MOULIN Edwin" w:date="2015-02-06T09:22:00Z">
                  <w:rPr/>
                </w:rPrChange>
              </w:rPr>
            </w:pPr>
            <w:ins w:id="1391" w:author="Auteur inconnu" w:date="2015-02-04T11:34:00Z">
              <w:r w:rsidRPr="0095794F">
                <w:rPr>
                  <w:lang w:val="en-US"/>
                  <w:rPrChange w:id="1392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393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394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395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NBX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396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397" w:author="MOULIN Edwin" w:date="2015-02-06T09:22:00Z">
                  <w:rPr/>
                </w:rPrChange>
              </w:rPr>
            </w:pPr>
            <w:ins w:id="1398" w:author="Auteur inconnu" w:date="2015-02-04T11:34:00Z">
              <w:del w:id="1399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TCMS :</w:delText>
                </w:r>
              </w:del>
            </w:ins>
            <w:ins w:id="1400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TCMS:</w:t>
              </w:r>
            </w:ins>
            <w:ins w:id="1401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 The netbox equipment </w:t>
              </w:r>
              <w:del w:id="1402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stay</w:delText>
                </w:r>
              </w:del>
            </w:ins>
            <w:ins w:id="1403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stays</w:t>
              </w:r>
            </w:ins>
            <w:ins w:id="1404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 xml:space="preserve"> in green </w:t>
              </w:r>
              <w:del w:id="140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color</w:delText>
                </w:r>
              </w:del>
            </w:ins>
            <w:ins w:id="140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colour</w:t>
              </w:r>
            </w:ins>
            <w:ins w:id="1407" w:author="Auteur inconnu" w:date="2015-02-04T11:34:00Z">
              <w:r>
                <w:rPr>
                  <w:rFonts w:ascii="Alstom" w:hAnsi="Alstom"/>
                  <w:szCs w:val="22"/>
                  <w:lang w:val="en-ZA"/>
                </w:rPr>
                <w:t>.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M2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0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09" w:author="MOULIN Edwin" w:date="2015-02-06T09:22:00Z">
                  <w:rPr/>
                </w:rPrChange>
              </w:rPr>
            </w:pPr>
            <w:ins w:id="1410" w:author="Auteur inconnu" w:date="2015-02-04T11:35:00Z">
              <w:r w:rsidRPr="0095794F">
                <w:rPr>
                  <w:lang w:val="en-US"/>
                  <w:rPrChange w:id="141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12" w:author="MOULIN Edwin" w:date="2015-02-06T09:22:00Z">
                  <w:rPr/>
                </w:rPrChange>
              </w:rPr>
            </w:pPr>
            <w:ins w:id="1413" w:author="Auteur inconnu" w:date="2015-02-04T11:35:00Z">
              <w:r w:rsidRPr="0095794F">
                <w:rPr>
                  <w:lang w:val="en-US"/>
                  <w:rPrChange w:id="141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1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1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1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1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19" w:author="MOULIN Edwin" w:date="2015-02-06T09:22:00Z">
                  <w:rPr/>
                </w:rPrChange>
              </w:rPr>
            </w:pPr>
            <w:ins w:id="1420" w:author="Auteur inconnu" w:date="2015-02-04T11:35:00Z">
              <w:r w:rsidRPr="0095794F">
                <w:rPr>
                  <w:lang w:val="en-US"/>
                  <w:rPrChange w:id="142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22" w:author="MOULIN Edwin" w:date="2015-02-06T09:22:00Z">
                  <w:rPr/>
                </w:rPrChange>
              </w:rPr>
            </w:pPr>
            <w:ins w:id="1423" w:author="Auteur inconnu" w:date="2015-02-04T11:35:00Z">
              <w:r w:rsidRPr="0095794F">
                <w:rPr>
                  <w:lang w:val="en-US"/>
                  <w:rPrChange w:id="142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2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2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2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2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29" w:author="MOULIN Edwin" w:date="2015-02-06T09:22:00Z">
                  <w:rPr/>
                </w:rPrChange>
              </w:rPr>
            </w:pPr>
            <w:ins w:id="1430" w:author="Auteur inconnu" w:date="2015-02-04T11:35:00Z">
              <w:r w:rsidRPr="0095794F">
                <w:rPr>
                  <w:lang w:val="en-US"/>
                  <w:rPrChange w:id="143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32" w:author="MOULIN Edwin" w:date="2015-02-06T09:22:00Z">
                  <w:rPr/>
                </w:rPrChange>
              </w:rPr>
            </w:pPr>
            <w:ins w:id="1433" w:author="Auteur inconnu" w:date="2015-02-04T11:35:00Z">
              <w:r w:rsidRPr="0095794F">
                <w:rPr>
                  <w:lang w:val="en-US"/>
                  <w:rPrChange w:id="143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3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3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3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3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39" w:author="MOULIN Edwin" w:date="2015-02-06T09:22:00Z">
                  <w:rPr/>
                </w:rPrChange>
              </w:rPr>
            </w:pPr>
            <w:ins w:id="1440" w:author="Auteur inconnu" w:date="2015-02-04T11:35:00Z">
              <w:r w:rsidRPr="0095794F">
                <w:rPr>
                  <w:lang w:val="en-US"/>
                  <w:rPrChange w:id="144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42" w:author="MOULIN Edwin" w:date="2015-02-06T09:22:00Z">
                  <w:rPr/>
                </w:rPrChange>
              </w:rPr>
            </w:pPr>
            <w:ins w:id="1443" w:author="Auteur inconnu" w:date="2015-02-04T11:35:00Z">
              <w:r w:rsidRPr="0095794F">
                <w:rPr>
                  <w:lang w:val="en-US"/>
                  <w:rPrChange w:id="144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4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4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4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4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49" w:author="MOULIN Edwin" w:date="2015-02-06T09:22:00Z">
                  <w:rPr/>
                </w:rPrChange>
              </w:rPr>
            </w:pPr>
            <w:ins w:id="1450" w:author="Auteur inconnu" w:date="2015-02-04T11:35:00Z">
              <w:r w:rsidRPr="0095794F">
                <w:rPr>
                  <w:lang w:val="en-US"/>
                  <w:rPrChange w:id="145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52" w:author="MOULIN Edwin" w:date="2015-02-06T09:22:00Z">
                  <w:rPr/>
                </w:rPrChange>
              </w:rPr>
            </w:pPr>
            <w:ins w:id="1453" w:author="Auteur inconnu" w:date="2015-02-04T11:35:00Z">
              <w:r w:rsidRPr="0095794F">
                <w:rPr>
                  <w:lang w:val="en-US"/>
                  <w:rPrChange w:id="145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5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5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5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5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59" w:author="MOULIN Edwin" w:date="2015-02-06T09:22:00Z">
                  <w:rPr/>
                </w:rPrChange>
              </w:rPr>
            </w:pPr>
            <w:ins w:id="1460" w:author="Auteur inconnu" w:date="2015-02-04T11:35:00Z">
              <w:r w:rsidRPr="0095794F">
                <w:rPr>
                  <w:lang w:val="en-US"/>
                  <w:rPrChange w:id="146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62" w:author="MOULIN Edwin" w:date="2015-02-06T09:22:00Z">
                  <w:rPr/>
                </w:rPrChange>
              </w:rPr>
            </w:pPr>
            <w:ins w:id="1463" w:author="Auteur inconnu" w:date="2015-02-04T11:35:00Z">
              <w:r w:rsidRPr="0095794F">
                <w:rPr>
                  <w:lang w:val="en-US"/>
                  <w:rPrChange w:id="146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6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6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6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6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69" w:author="MOULIN Edwin" w:date="2015-02-06T09:22:00Z">
                  <w:rPr/>
                </w:rPrChange>
              </w:rPr>
            </w:pPr>
            <w:ins w:id="1470" w:author="Auteur inconnu" w:date="2015-02-04T11:35:00Z">
              <w:r w:rsidRPr="0095794F">
                <w:rPr>
                  <w:lang w:val="en-US"/>
                  <w:rPrChange w:id="147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72" w:author="MOULIN Edwin" w:date="2015-02-06T09:22:00Z">
                  <w:rPr/>
                </w:rPrChange>
              </w:rPr>
            </w:pPr>
            <w:ins w:id="1473" w:author="Auteur inconnu" w:date="2015-02-04T11:35:00Z">
              <w:r w:rsidRPr="0095794F">
                <w:rPr>
                  <w:lang w:val="en-US"/>
                  <w:rPrChange w:id="147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7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7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7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7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79" w:author="MOULIN Edwin" w:date="2015-02-06T09:22:00Z">
                  <w:rPr/>
                </w:rPrChange>
              </w:rPr>
            </w:pPr>
            <w:ins w:id="1480" w:author="Auteur inconnu" w:date="2015-02-04T11:35:00Z">
              <w:r w:rsidRPr="0095794F">
                <w:rPr>
                  <w:lang w:val="en-US"/>
                  <w:rPrChange w:id="148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82" w:author="MOULIN Edwin" w:date="2015-02-06T09:22:00Z">
                  <w:rPr/>
                </w:rPrChange>
              </w:rPr>
            </w:pPr>
            <w:ins w:id="1483" w:author="Auteur inconnu" w:date="2015-02-04T11:35:00Z">
              <w:r w:rsidRPr="0095794F">
                <w:rPr>
                  <w:lang w:val="en-US"/>
                  <w:rPrChange w:id="148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8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8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8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8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89" w:author="MOULIN Edwin" w:date="2015-02-06T09:22:00Z">
                  <w:rPr/>
                </w:rPrChange>
              </w:rPr>
            </w:pPr>
            <w:ins w:id="1490" w:author="Auteur inconnu" w:date="2015-02-04T11:35:00Z">
              <w:r w:rsidRPr="0095794F">
                <w:rPr>
                  <w:lang w:val="en-US"/>
                  <w:rPrChange w:id="149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492" w:author="MOULIN Edwin" w:date="2015-02-06T09:22:00Z">
                  <w:rPr/>
                </w:rPrChange>
              </w:rPr>
            </w:pPr>
            <w:ins w:id="1493" w:author="Auteur inconnu" w:date="2015-02-04T11:35:00Z">
              <w:r w:rsidRPr="0095794F">
                <w:rPr>
                  <w:lang w:val="en-US"/>
                  <w:rPrChange w:id="149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49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49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49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49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499" w:author="MOULIN Edwin" w:date="2015-02-06T09:22:00Z">
                  <w:rPr/>
                </w:rPrChange>
              </w:rPr>
            </w:pPr>
            <w:ins w:id="1500" w:author="Auteur inconnu" w:date="2015-02-04T11:35:00Z">
              <w:r w:rsidRPr="0095794F">
                <w:rPr>
                  <w:lang w:val="en-US"/>
                  <w:rPrChange w:id="150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02" w:author="MOULIN Edwin" w:date="2015-02-06T09:22:00Z">
                  <w:rPr/>
                </w:rPrChange>
              </w:rPr>
            </w:pPr>
            <w:ins w:id="1503" w:author="Auteur inconnu" w:date="2015-02-04T11:35:00Z">
              <w:r w:rsidRPr="0095794F">
                <w:rPr>
                  <w:lang w:val="en-US"/>
                  <w:rPrChange w:id="1504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05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06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07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MBX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08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NY</w:t>
              </w:r>
            </w:ins>
            <w:ins w:id="1509" w:author="Auteur inconnu" w:date="2015-02-04T14:32:00Z">
              <w:r>
                <w:rPr>
                  <w:rFonts w:ascii="Alstom" w:hAnsi="Alstom"/>
                  <w:szCs w:val="22"/>
                  <w:lang w:val="en-ZA"/>
                </w:rPr>
                <w:t>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10" w:author="MOULIN Edwin" w:date="2015-02-06T09:22:00Z">
                  <w:rPr/>
                </w:rPrChange>
              </w:rPr>
            </w:pPr>
            <w:ins w:id="1511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The MBX equipment isn't yet defined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EVC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12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N</w:t>
              </w:r>
            </w:ins>
            <w:ins w:id="1513" w:author="Auteur inconnu" w:date="2015-02-04T14:32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14" w:author="MOULIN Edwin" w:date="2015-02-06T09:22:00Z">
                  <w:rPr/>
                </w:rPrChange>
              </w:rPr>
            </w:pPr>
            <w:ins w:id="1515" w:author="Auteur inconnu" w:date="2015-02-04T17:20:00Z">
              <w:r>
                <w:rPr>
                  <w:rFonts w:ascii="Alstom" w:hAnsi="Alstom"/>
                  <w:szCs w:val="22"/>
                  <w:lang w:val="en-ZA"/>
                </w:rPr>
                <w:t xml:space="preserve">Procedure : </w:t>
              </w:r>
            </w:ins>
            <w:ins w:id="1516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We cannot tested it on DDU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CPM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17" w:author="Auteur inconnu" w:date="2015-02-04T11:35:00Z">
              <w:r>
                <w:t>NOK</w:t>
              </w:r>
              <w:r>
                <w:commentReference w:id="1518"/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19" w:author="MOULIN Edwin" w:date="2015-02-06T09:22:00Z">
                  <w:rPr/>
                </w:rPrChange>
              </w:rPr>
            </w:pPr>
            <w:ins w:id="1520" w:author="Auteur inconnu" w:date="2015-02-04T11:35:00Z">
              <w:r>
                <w:rPr>
                  <w:rFonts w:ascii="Alstom" w:hAnsi="Alstom"/>
                  <w:szCs w:val="22"/>
                  <w:lang w:val="en-ZA"/>
                </w:rPr>
                <w:t>Procedure : CPM doesn't exist anymore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Equipment power on in M3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2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22" w:author="MOULIN Edwin" w:date="2015-02-06T09:22:00Z">
                  <w:rPr/>
                </w:rPrChange>
              </w:rPr>
            </w:pPr>
            <w:ins w:id="1523" w:author="Auteur inconnu" w:date="2015-02-04T11:37:00Z">
              <w:r w:rsidRPr="0095794F">
                <w:rPr>
                  <w:lang w:val="en-US"/>
                  <w:rPrChange w:id="152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25" w:author="MOULIN Edwin" w:date="2015-02-06T09:22:00Z">
                  <w:rPr/>
                </w:rPrChange>
              </w:rPr>
            </w:pPr>
            <w:ins w:id="1526" w:author="Auteur inconnu" w:date="2015-02-04T11:37:00Z">
              <w:r w:rsidRPr="0095794F">
                <w:rPr>
                  <w:lang w:val="en-US"/>
                  <w:rPrChange w:id="152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2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2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3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3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32" w:author="MOULIN Edwin" w:date="2015-02-06T09:22:00Z">
                  <w:rPr/>
                </w:rPrChange>
              </w:rPr>
            </w:pPr>
            <w:ins w:id="1533" w:author="Auteur inconnu" w:date="2015-02-04T11:37:00Z">
              <w:r w:rsidRPr="0095794F">
                <w:rPr>
                  <w:lang w:val="en-US"/>
                  <w:rPrChange w:id="153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35" w:author="MOULIN Edwin" w:date="2015-02-06T09:22:00Z">
                  <w:rPr/>
                </w:rPrChange>
              </w:rPr>
            </w:pPr>
            <w:ins w:id="1536" w:author="Auteur inconnu" w:date="2015-02-04T11:37:00Z">
              <w:r w:rsidRPr="0095794F">
                <w:rPr>
                  <w:lang w:val="en-US"/>
                  <w:rPrChange w:id="153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3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3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4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TBCU3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4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42" w:author="MOULIN Edwin" w:date="2015-02-06T09:22:00Z">
                  <w:rPr/>
                </w:rPrChange>
              </w:rPr>
            </w:pPr>
            <w:ins w:id="1543" w:author="Auteur inconnu" w:date="2015-02-04T11:37:00Z">
              <w:r w:rsidRPr="0095794F">
                <w:rPr>
                  <w:lang w:val="en-US"/>
                  <w:rPrChange w:id="154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45" w:author="MOULIN Edwin" w:date="2015-02-06T09:22:00Z">
                  <w:rPr/>
                </w:rPrChange>
              </w:rPr>
            </w:pPr>
            <w:ins w:id="1546" w:author="Auteur inconnu" w:date="2015-02-04T11:37:00Z">
              <w:r w:rsidRPr="0095794F">
                <w:rPr>
                  <w:lang w:val="en-US"/>
                  <w:rPrChange w:id="154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4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4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5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5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52" w:author="MOULIN Edwin" w:date="2015-02-06T09:22:00Z">
                  <w:rPr/>
                </w:rPrChange>
              </w:rPr>
            </w:pPr>
            <w:ins w:id="1553" w:author="Auteur inconnu" w:date="2015-02-04T11:37:00Z">
              <w:r w:rsidRPr="0095794F">
                <w:rPr>
                  <w:lang w:val="en-US"/>
                  <w:rPrChange w:id="155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55" w:author="MOULIN Edwin" w:date="2015-02-06T09:22:00Z">
                  <w:rPr/>
                </w:rPrChange>
              </w:rPr>
            </w:pPr>
            <w:ins w:id="1556" w:author="Auteur inconnu" w:date="2015-02-04T11:37:00Z">
              <w:r w:rsidRPr="0095794F">
                <w:rPr>
                  <w:lang w:val="en-US"/>
                  <w:rPrChange w:id="155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5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5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6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6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62" w:author="MOULIN Edwin" w:date="2015-02-06T09:22:00Z">
                  <w:rPr/>
                </w:rPrChange>
              </w:rPr>
            </w:pPr>
            <w:ins w:id="1563" w:author="Auteur inconnu" w:date="2015-02-04T11:37:00Z">
              <w:r w:rsidRPr="0095794F">
                <w:rPr>
                  <w:lang w:val="en-US"/>
                  <w:rPrChange w:id="156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65" w:author="MOULIN Edwin" w:date="2015-02-06T09:22:00Z">
                  <w:rPr/>
                </w:rPrChange>
              </w:rPr>
            </w:pPr>
            <w:ins w:id="1566" w:author="Auteur inconnu" w:date="2015-02-04T11:37:00Z">
              <w:r w:rsidRPr="0095794F">
                <w:rPr>
                  <w:lang w:val="en-US"/>
                  <w:rPrChange w:id="156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6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6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7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7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72" w:author="MOULIN Edwin" w:date="2015-02-06T09:22:00Z">
                  <w:rPr/>
                </w:rPrChange>
              </w:rPr>
            </w:pPr>
            <w:ins w:id="1573" w:author="Auteur inconnu" w:date="2015-02-04T11:37:00Z">
              <w:r w:rsidRPr="0095794F">
                <w:rPr>
                  <w:lang w:val="en-US"/>
                  <w:rPrChange w:id="157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75" w:author="MOULIN Edwin" w:date="2015-02-06T09:22:00Z">
                  <w:rPr/>
                </w:rPrChange>
              </w:rPr>
            </w:pPr>
            <w:ins w:id="1576" w:author="Auteur inconnu" w:date="2015-02-04T11:37:00Z">
              <w:r w:rsidRPr="0095794F">
                <w:rPr>
                  <w:lang w:val="en-US"/>
                  <w:rPrChange w:id="157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7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7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8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8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82" w:author="MOULIN Edwin" w:date="2015-02-06T09:22:00Z">
                  <w:rPr/>
                </w:rPrChange>
              </w:rPr>
            </w:pPr>
            <w:ins w:id="1583" w:author="Auteur inconnu" w:date="2015-02-04T11:37:00Z">
              <w:r w:rsidRPr="0095794F">
                <w:rPr>
                  <w:lang w:val="en-US"/>
                  <w:rPrChange w:id="158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85" w:author="MOULIN Edwin" w:date="2015-02-06T09:22:00Z">
                  <w:rPr/>
                </w:rPrChange>
              </w:rPr>
            </w:pPr>
            <w:ins w:id="1586" w:author="Auteur inconnu" w:date="2015-02-04T11:37:00Z">
              <w:r w:rsidRPr="0095794F">
                <w:rPr>
                  <w:lang w:val="en-US"/>
                  <w:rPrChange w:id="158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8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8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59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59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592" w:author="MOULIN Edwin" w:date="2015-02-06T09:22:00Z">
                  <w:rPr/>
                </w:rPrChange>
              </w:rPr>
            </w:pPr>
            <w:ins w:id="1593" w:author="Auteur inconnu" w:date="2015-02-04T11:37:00Z">
              <w:r w:rsidRPr="0095794F">
                <w:rPr>
                  <w:lang w:val="en-US"/>
                  <w:rPrChange w:id="159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595" w:author="MOULIN Edwin" w:date="2015-02-06T09:22:00Z">
                  <w:rPr/>
                </w:rPrChange>
              </w:rPr>
            </w:pPr>
            <w:ins w:id="1596" w:author="Auteur inconnu" w:date="2015-02-04T11:37:00Z">
              <w:r w:rsidRPr="0095794F">
                <w:rPr>
                  <w:lang w:val="en-US"/>
                  <w:rPrChange w:id="159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59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59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0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0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02" w:author="MOULIN Edwin" w:date="2015-02-06T09:22:00Z">
                  <w:rPr/>
                </w:rPrChange>
              </w:rPr>
            </w:pPr>
            <w:ins w:id="1603" w:author="Auteur inconnu" w:date="2015-02-04T11:37:00Z">
              <w:r w:rsidRPr="0095794F">
                <w:rPr>
                  <w:lang w:val="en-US"/>
                  <w:rPrChange w:id="160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05" w:author="MOULIN Edwin" w:date="2015-02-06T09:22:00Z">
                  <w:rPr/>
                </w:rPrChange>
              </w:rPr>
            </w:pPr>
            <w:ins w:id="1606" w:author="Auteur inconnu" w:date="2015-02-04T11:37:00Z">
              <w:r w:rsidRPr="0095794F">
                <w:rPr>
                  <w:lang w:val="en-US"/>
                  <w:rPrChange w:id="160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0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0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1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11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12" w:author="MOULIN Edwin" w:date="2015-02-06T09:22:00Z">
                  <w:rPr/>
                </w:rPrChange>
              </w:rPr>
            </w:pPr>
            <w:ins w:id="1613" w:author="Auteur inconnu" w:date="2015-02-04T11:37:00Z">
              <w:r w:rsidRPr="0095794F">
                <w:rPr>
                  <w:lang w:val="en-US"/>
                  <w:rPrChange w:id="1614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15" w:author="MOULIN Edwin" w:date="2015-02-06T09:22:00Z">
                  <w:rPr/>
                </w:rPrChange>
              </w:rPr>
            </w:pPr>
            <w:ins w:id="1616" w:author="Auteur inconnu" w:date="2015-02-04T11:37:00Z">
              <w:r w:rsidRPr="0095794F">
                <w:rPr>
                  <w:lang w:val="en-US"/>
                  <w:rPrChange w:id="1617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18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19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20" w:author="Auteur inconnu" w:date="2015-02-04T11:3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commentRangeStart w:id="1621"/>
            <w:commentRangeEnd w:id="1621"/>
            <w:r>
              <w:commentReference w:id="1621"/>
            </w:r>
            <w:r>
              <w:t>Equipment power on in TC1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EDU1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22" w:author="Auteur inconnu" w:date="2015-02-04T11:40:00Z">
              <w:r>
                <w:t>NOK</w:t>
              </w:r>
              <w:r>
                <w:commentReference w:id="1623"/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24" w:author="MOULIN Edwin" w:date="2015-02-06T09:22:00Z">
                  <w:rPr/>
                </w:rPrChange>
              </w:rPr>
            </w:pPr>
            <w:ins w:id="1625" w:author="Auteur inconnu" w:date="2015-02-04T11:43:00Z">
              <w:r>
                <w:rPr>
                  <w:rFonts w:ascii="Alstom" w:hAnsi="Alstom"/>
                  <w:szCs w:val="22"/>
                  <w:lang w:val="en-ZA"/>
                </w:rPr>
                <w:t xml:space="preserve">Procedure : </w:t>
              </w:r>
            </w:ins>
            <w:ins w:id="162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No EDU equipment in NET function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2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28" w:author="MOULIN Edwin" w:date="2015-02-06T09:22:00Z">
                  <w:rPr/>
                </w:rPrChange>
              </w:rPr>
            </w:pPr>
            <w:ins w:id="1629" w:author="Auteur inconnu" w:date="2015-02-04T11:40:00Z">
              <w:r w:rsidRPr="0095794F">
                <w:rPr>
                  <w:lang w:val="en-US"/>
                  <w:rPrChange w:id="163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31" w:author="MOULIN Edwin" w:date="2015-02-06T09:22:00Z">
                  <w:rPr/>
                </w:rPrChange>
              </w:rPr>
            </w:pPr>
            <w:ins w:id="1632" w:author="Auteur inconnu" w:date="2015-02-04T11:40:00Z">
              <w:r w:rsidRPr="0095794F">
                <w:rPr>
                  <w:lang w:val="en-US"/>
                  <w:rPrChange w:id="163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3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3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3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3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38" w:author="MOULIN Edwin" w:date="2015-02-06T09:22:00Z">
                  <w:rPr/>
                </w:rPrChange>
              </w:rPr>
            </w:pPr>
            <w:ins w:id="1639" w:author="Auteur inconnu" w:date="2015-02-04T11:40:00Z">
              <w:r w:rsidRPr="0095794F">
                <w:rPr>
                  <w:lang w:val="en-US"/>
                  <w:rPrChange w:id="164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41" w:author="MOULIN Edwin" w:date="2015-02-06T09:22:00Z">
                  <w:rPr/>
                </w:rPrChange>
              </w:rPr>
            </w:pPr>
            <w:ins w:id="1642" w:author="Auteur inconnu" w:date="2015-02-04T11:40:00Z">
              <w:r w:rsidRPr="0095794F">
                <w:rPr>
                  <w:lang w:val="en-US"/>
                  <w:rPrChange w:id="164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4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4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4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4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48" w:author="MOULIN Edwin" w:date="2015-02-06T09:22:00Z">
                  <w:rPr/>
                </w:rPrChange>
              </w:rPr>
            </w:pPr>
            <w:ins w:id="1649" w:author="Auteur inconnu" w:date="2015-02-04T11:40:00Z">
              <w:r w:rsidRPr="0095794F">
                <w:rPr>
                  <w:lang w:val="en-US"/>
                  <w:rPrChange w:id="165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51" w:author="MOULIN Edwin" w:date="2015-02-06T09:22:00Z">
                  <w:rPr/>
                </w:rPrChange>
              </w:rPr>
            </w:pPr>
            <w:ins w:id="1652" w:author="Auteur inconnu" w:date="2015-02-04T11:40:00Z">
              <w:r w:rsidRPr="0095794F">
                <w:rPr>
                  <w:lang w:val="en-US"/>
                  <w:rPrChange w:id="165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5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5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5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5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58" w:author="MOULIN Edwin" w:date="2015-02-06T09:22:00Z">
                  <w:rPr/>
                </w:rPrChange>
              </w:rPr>
            </w:pPr>
            <w:ins w:id="1659" w:author="Auteur inconnu" w:date="2015-02-04T11:40:00Z">
              <w:r w:rsidRPr="0095794F">
                <w:rPr>
                  <w:lang w:val="en-US"/>
                  <w:rPrChange w:id="166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61" w:author="MOULIN Edwin" w:date="2015-02-06T09:22:00Z">
                  <w:rPr/>
                </w:rPrChange>
              </w:rPr>
            </w:pPr>
            <w:ins w:id="1662" w:author="Auteur inconnu" w:date="2015-02-04T11:40:00Z">
              <w:r w:rsidRPr="0095794F">
                <w:rPr>
                  <w:lang w:val="en-US"/>
                  <w:rPrChange w:id="166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6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6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6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6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68" w:author="MOULIN Edwin" w:date="2015-02-06T09:22:00Z">
                  <w:rPr/>
                </w:rPrChange>
              </w:rPr>
            </w:pPr>
            <w:ins w:id="1669" w:author="Auteur inconnu" w:date="2015-02-04T11:40:00Z">
              <w:r w:rsidRPr="0095794F">
                <w:rPr>
                  <w:lang w:val="en-US"/>
                  <w:rPrChange w:id="167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71" w:author="MOULIN Edwin" w:date="2015-02-06T09:22:00Z">
                  <w:rPr/>
                </w:rPrChange>
              </w:rPr>
            </w:pPr>
            <w:ins w:id="1672" w:author="Auteur inconnu" w:date="2015-02-04T11:40:00Z">
              <w:r w:rsidRPr="0095794F">
                <w:rPr>
                  <w:lang w:val="en-US"/>
                  <w:rPrChange w:id="167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7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7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7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7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78" w:author="MOULIN Edwin" w:date="2015-02-06T09:22:00Z">
                  <w:rPr/>
                </w:rPrChange>
              </w:rPr>
            </w:pPr>
            <w:ins w:id="1679" w:author="Auteur inconnu" w:date="2015-02-04T11:40:00Z">
              <w:r w:rsidRPr="0095794F">
                <w:rPr>
                  <w:lang w:val="en-US"/>
                  <w:rPrChange w:id="168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81" w:author="MOULIN Edwin" w:date="2015-02-06T09:22:00Z">
                  <w:rPr/>
                </w:rPrChange>
              </w:rPr>
            </w:pPr>
            <w:ins w:id="1682" w:author="Auteur inconnu" w:date="2015-02-04T11:40:00Z">
              <w:r w:rsidRPr="0095794F">
                <w:rPr>
                  <w:lang w:val="en-US"/>
                  <w:rPrChange w:id="168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8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8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8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BRIOM7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8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88" w:author="MOULIN Edwin" w:date="2015-02-06T09:22:00Z">
                  <w:rPr/>
                </w:rPrChange>
              </w:rPr>
            </w:pPr>
            <w:ins w:id="1689" w:author="Auteur inconnu" w:date="2015-02-04T11:40:00Z">
              <w:r w:rsidRPr="0095794F">
                <w:rPr>
                  <w:lang w:val="en-US"/>
                  <w:rPrChange w:id="169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691" w:author="MOULIN Edwin" w:date="2015-02-06T09:22:00Z">
                  <w:rPr/>
                </w:rPrChange>
              </w:rPr>
            </w:pPr>
            <w:ins w:id="1692" w:author="Auteur inconnu" w:date="2015-02-04T11:40:00Z">
              <w:r w:rsidRPr="0095794F">
                <w:rPr>
                  <w:lang w:val="en-US"/>
                  <w:rPrChange w:id="169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694" w:author="MOULIN Edwin" w:date="2015-02-06T09:34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695" w:author="MOULIN Edwin" w:date="2015-02-06T09:34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69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BRIOM8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69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698" w:author="MOULIN Edwin" w:date="2015-02-06T09:22:00Z">
                  <w:rPr/>
                </w:rPrChange>
              </w:rPr>
            </w:pPr>
            <w:ins w:id="1699" w:author="Auteur inconnu" w:date="2015-02-04T11:40:00Z">
              <w:r w:rsidRPr="0095794F">
                <w:rPr>
                  <w:lang w:val="en-US"/>
                  <w:rPrChange w:id="170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01" w:author="MOULIN Edwin" w:date="2015-02-06T09:22:00Z">
                  <w:rPr/>
                </w:rPrChange>
              </w:rPr>
            </w:pPr>
            <w:ins w:id="1702" w:author="Auteur inconnu" w:date="2015-02-04T11:40:00Z">
              <w:r w:rsidRPr="0095794F">
                <w:rPr>
                  <w:lang w:val="en-US"/>
                  <w:rPrChange w:id="170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0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0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0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ACU1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0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08" w:author="MOULIN Edwin" w:date="2015-02-06T09:22:00Z">
                  <w:rPr/>
                </w:rPrChange>
              </w:rPr>
            </w:pPr>
            <w:ins w:id="1709" w:author="Auteur inconnu" w:date="2015-02-04T11:40:00Z">
              <w:r w:rsidRPr="0095794F">
                <w:rPr>
                  <w:lang w:val="en-US"/>
                  <w:rPrChange w:id="171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11" w:author="MOULIN Edwin" w:date="2015-02-06T09:22:00Z">
                  <w:rPr/>
                </w:rPrChange>
              </w:rPr>
            </w:pPr>
            <w:ins w:id="1712" w:author="Auteur inconnu" w:date="2015-02-04T11:40:00Z">
              <w:r w:rsidRPr="0095794F">
                <w:rPr>
                  <w:lang w:val="en-US"/>
                  <w:rPrChange w:id="171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1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1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1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TOI1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1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18" w:author="MOULIN Edwin" w:date="2015-02-06T09:22:00Z">
                  <w:rPr/>
                </w:rPrChange>
              </w:rPr>
            </w:pPr>
            <w:ins w:id="1719" w:author="Auteur inconnu" w:date="2015-02-04T11:40:00Z">
              <w:r w:rsidRPr="0095794F">
                <w:rPr>
                  <w:lang w:val="en-US"/>
                  <w:rPrChange w:id="172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21" w:author="MOULIN Edwin" w:date="2015-02-06T09:22:00Z">
                  <w:rPr/>
                </w:rPrChange>
              </w:rPr>
            </w:pPr>
            <w:ins w:id="1722" w:author="Auteur inconnu" w:date="2015-02-04T11:40:00Z">
              <w:r w:rsidRPr="0095794F">
                <w:rPr>
                  <w:lang w:val="en-US"/>
                  <w:rPrChange w:id="172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2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2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2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HVAC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2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28" w:author="MOULIN Edwin" w:date="2015-02-06T09:22:00Z">
                  <w:rPr/>
                </w:rPrChange>
              </w:rPr>
            </w:pPr>
            <w:ins w:id="1729" w:author="Auteur inconnu" w:date="2015-02-04T11:40:00Z">
              <w:r w:rsidRPr="0095794F">
                <w:rPr>
                  <w:lang w:val="en-US"/>
                  <w:rPrChange w:id="173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31" w:author="MOULIN Edwin" w:date="2015-02-06T09:22:00Z">
                  <w:rPr/>
                </w:rPrChange>
              </w:rPr>
            </w:pPr>
            <w:ins w:id="1732" w:author="Auteur inconnu" w:date="2015-02-04T11:40:00Z">
              <w:r w:rsidRPr="0095794F">
                <w:rPr>
                  <w:lang w:val="en-US"/>
                  <w:rPrChange w:id="173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3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3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3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MCE1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737" w:author="Auteur inconnu" w:date="2015-02-04T14:33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  <w:del w:id="1738" w:author="Auteur inconnu" w:date="2015-02-04T14:33:00Z">
              <w:r>
                <w:rPr>
                  <w:rFonts w:ascii="Alstom" w:hAnsi="Alstom"/>
                  <w:szCs w:val="22"/>
                  <w:lang w:val="en-ZA"/>
                </w:rPr>
                <w:delText>NYT</w:delText>
              </w:r>
            </w:del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39" w:author="MOULIN Edwin" w:date="2015-02-06T09:22:00Z">
                  <w:rPr/>
                </w:rPrChange>
              </w:rPr>
            </w:pPr>
            <w:ins w:id="1740" w:author="Auteur inconnu" w:date="2015-02-04T14:33:00Z">
              <w:r w:rsidRPr="0095794F">
                <w:rPr>
                  <w:lang w:val="en-US"/>
                  <w:rPrChange w:id="1741" w:author="MOULIN Edwin" w:date="2015-02-06T09:22:00Z">
                    <w:rPr/>
                  </w:rPrChange>
                </w:rPr>
                <w:t>1) OK</w:t>
              </w:r>
            </w:ins>
          </w:p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742" w:author="Auteur inconnu" w:date="2015-02-04T14:33:00Z">
              <w:r w:rsidRPr="0095794F">
                <w:rPr>
                  <w:lang w:val="en-US"/>
                  <w:rPrChange w:id="174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4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4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46" w:author="Auteur inconnu" w:date="2015-02-04T14:33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  <w:del w:id="1747" w:author="Auteur inconnu" w:date="2015-02-04T14:33:00Z">
              <w:r>
                <w:rPr>
                  <w:rFonts w:ascii="Alstom" w:hAnsi="Alstom"/>
                  <w:szCs w:val="22"/>
                  <w:lang w:val="en-ZA"/>
                </w:rPr>
                <w:delText>To do when there will be a test of redundancy</w:delText>
              </w:r>
            </w:del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DDU1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48" w:author="Auteur inconnu" w:date="2015-02-04T11:57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49" w:author="MOULIN Edwin" w:date="2015-02-06T09:22:00Z">
                  <w:rPr/>
                </w:rPrChange>
              </w:rPr>
            </w:pPr>
            <w:ins w:id="1750" w:author="Auteur inconnu" w:date="2015-02-04T11:57:00Z">
              <w:r w:rsidRPr="0095794F">
                <w:rPr>
                  <w:lang w:val="en-US"/>
                  <w:rPrChange w:id="1751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52" w:author="MOULIN Edwin" w:date="2015-02-06T09:22:00Z">
                  <w:rPr/>
                </w:rPrChange>
              </w:rPr>
            </w:pPr>
            <w:ins w:id="1753" w:author="Auteur inconnu" w:date="2015-02-04T11:57:00Z">
              <w:r>
                <w:rPr>
                  <w:rFonts w:ascii="Alstom" w:hAnsi="Alstom"/>
                  <w:szCs w:val="22"/>
                  <w:lang w:val="en-ZA"/>
                </w:rPr>
                <w:t xml:space="preserve">2) NYT. Fault function </w:t>
              </w:r>
              <w:del w:id="175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5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56" w:author="Auteur inconnu" w:date="2015-02-04T11:57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DCU1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5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58" w:author="MOULIN Edwin" w:date="2015-02-06T09:22:00Z">
                  <w:rPr/>
                </w:rPrChange>
              </w:rPr>
            </w:pPr>
            <w:ins w:id="1759" w:author="Auteur inconnu" w:date="2015-02-04T11:40:00Z">
              <w:r w:rsidRPr="0095794F">
                <w:rPr>
                  <w:lang w:val="en-US"/>
                  <w:rPrChange w:id="176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61" w:author="MOULIN Edwin" w:date="2015-02-06T09:22:00Z">
                  <w:rPr/>
                </w:rPrChange>
              </w:rPr>
            </w:pPr>
            <w:ins w:id="1762" w:author="Auteur inconnu" w:date="2015-02-04T11:40:00Z">
              <w:r w:rsidRPr="0095794F">
                <w:rPr>
                  <w:lang w:val="en-US"/>
                  <w:rPrChange w:id="176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6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6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6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DCU2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6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68" w:author="MOULIN Edwin" w:date="2015-02-06T09:22:00Z">
                  <w:rPr/>
                </w:rPrChange>
              </w:rPr>
            </w:pPr>
            <w:ins w:id="1769" w:author="Auteur inconnu" w:date="2015-02-04T11:40:00Z">
              <w:r w:rsidRPr="0095794F">
                <w:rPr>
                  <w:lang w:val="en-US"/>
                  <w:rPrChange w:id="177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71" w:author="MOULIN Edwin" w:date="2015-02-06T09:22:00Z">
                  <w:rPr/>
                </w:rPrChange>
              </w:rPr>
            </w:pPr>
            <w:ins w:id="1772" w:author="Auteur inconnu" w:date="2015-02-04T11:40:00Z">
              <w:r w:rsidRPr="0095794F">
                <w:rPr>
                  <w:lang w:val="en-US"/>
                  <w:rPrChange w:id="177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7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7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7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DCU3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7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78" w:author="MOULIN Edwin" w:date="2015-02-06T09:22:00Z">
                  <w:rPr/>
                </w:rPrChange>
              </w:rPr>
            </w:pPr>
            <w:ins w:id="1779" w:author="Auteur inconnu" w:date="2015-02-04T11:40:00Z">
              <w:r w:rsidRPr="0095794F">
                <w:rPr>
                  <w:lang w:val="en-US"/>
                  <w:rPrChange w:id="178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81" w:author="MOULIN Edwin" w:date="2015-02-06T09:22:00Z">
                  <w:rPr/>
                </w:rPrChange>
              </w:rPr>
            </w:pPr>
            <w:ins w:id="1782" w:author="Auteur inconnu" w:date="2015-02-04T11:40:00Z">
              <w:r w:rsidRPr="0095794F">
                <w:rPr>
                  <w:lang w:val="en-US"/>
                  <w:rPrChange w:id="178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8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8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8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DCU4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8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88" w:author="MOULIN Edwin" w:date="2015-02-06T09:22:00Z">
                  <w:rPr/>
                </w:rPrChange>
              </w:rPr>
            </w:pPr>
            <w:ins w:id="1789" w:author="Auteur inconnu" w:date="2015-02-04T11:40:00Z">
              <w:r w:rsidRPr="0095794F">
                <w:rPr>
                  <w:lang w:val="en-US"/>
                  <w:rPrChange w:id="179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791" w:author="MOULIN Edwin" w:date="2015-02-06T09:22:00Z">
                  <w:rPr/>
                </w:rPrChange>
              </w:rPr>
            </w:pPr>
            <w:ins w:id="1792" w:author="Auteur inconnu" w:date="2015-02-04T11:40:00Z">
              <w:r w:rsidRPr="0095794F">
                <w:rPr>
                  <w:lang w:val="en-US"/>
                  <w:rPrChange w:id="179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79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79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79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DCU5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79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798" w:author="MOULIN Edwin" w:date="2015-02-06T09:22:00Z">
                  <w:rPr/>
                </w:rPrChange>
              </w:rPr>
            </w:pPr>
            <w:ins w:id="1799" w:author="Auteur inconnu" w:date="2015-02-04T11:40:00Z">
              <w:r w:rsidRPr="0095794F">
                <w:rPr>
                  <w:lang w:val="en-US"/>
                  <w:rPrChange w:id="180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801" w:author="MOULIN Edwin" w:date="2015-02-06T09:22:00Z">
                  <w:rPr/>
                </w:rPrChange>
              </w:rPr>
            </w:pPr>
            <w:ins w:id="1802" w:author="Auteur inconnu" w:date="2015-02-04T11:40:00Z">
              <w:r w:rsidRPr="0095794F">
                <w:rPr>
                  <w:lang w:val="en-US"/>
                  <w:rPrChange w:id="180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80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80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80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Power on the DCU6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DDU2 check the equipment icon turn to green colour.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respective fault (NET_F&lt;Eqt&gt;Cip) disappears.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807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808" w:author="MOULIN Edwin" w:date="2015-02-06T09:22:00Z">
                  <w:rPr/>
                </w:rPrChange>
              </w:rPr>
            </w:pPr>
            <w:ins w:id="1809" w:author="Auteur inconnu" w:date="2015-02-04T11:40:00Z">
              <w:r w:rsidRPr="0095794F">
                <w:rPr>
                  <w:lang w:val="en-US"/>
                  <w:rPrChange w:id="1810" w:author="MOULIN Edwin" w:date="2015-02-06T09:22:00Z">
                    <w:rPr/>
                  </w:rPrChange>
                </w:rPr>
                <w:t>1) OK</w:t>
              </w:r>
            </w:ins>
          </w:p>
          <w:p w:rsidR="00AF6503" w:rsidRPr="0095794F" w:rsidRDefault="00942274">
            <w:pPr>
              <w:rPr>
                <w:lang w:val="en-US"/>
                <w:rPrChange w:id="1811" w:author="MOULIN Edwin" w:date="2015-02-06T09:22:00Z">
                  <w:rPr/>
                </w:rPrChange>
              </w:rPr>
            </w:pPr>
            <w:ins w:id="1812" w:author="Auteur inconnu" w:date="2015-02-04T11:40:00Z">
              <w:r w:rsidRPr="0095794F">
                <w:rPr>
                  <w:lang w:val="en-US"/>
                  <w:rPrChange w:id="1813" w:author="MOULIN Edwin" w:date="2015-02-06T09:22:00Z">
                    <w:rPr/>
                  </w:rPrChange>
                </w:rPr>
                <w:t xml:space="preserve">2) NYT. </w:t>
              </w:r>
              <w:r>
                <w:rPr>
                  <w:rFonts w:ascii="Alstom" w:hAnsi="Alstom"/>
                  <w:szCs w:val="22"/>
                  <w:lang w:val="en-ZA"/>
                </w:rPr>
                <w:t xml:space="preserve">Fault function </w:t>
              </w:r>
              <w:del w:id="1814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isn't  implemented</w:delText>
                </w:r>
              </w:del>
            </w:ins>
            <w:ins w:id="1815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isn’t implemented</w:t>
              </w:r>
            </w:ins>
            <w:ins w:id="1816" w:author="Auteur inconnu" w:date="2015-02-04T11:40:00Z">
              <w:r>
                <w:rPr>
                  <w:rFonts w:ascii="Alstom" w:hAnsi="Alstom"/>
                  <w:szCs w:val="22"/>
                  <w:lang w:val="en-ZA"/>
                </w:rPr>
                <w:t xml:space="preserve">. 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Ethernet check up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Connect putty on the MCE2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Run the command obsterm.elf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Run the command: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« cip connection list »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Check the R.L.D. column 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It must be 0 (zero) for each Ethernet equipment provided by Alstom (MCE, TBCU, BRIOMs)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817" w:author="Auteur inconnu" w:date="2015-02-04T13:40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18" w:author="Auteur inconnu" w:date="2015-02-04T13:40:00Z">
              <w:del w:id="1819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>Procedure :</w:delText>
                </w:r>
              </w:del>
            </w:ins>
            <w:ins w:id="1820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>Procedure:</w:t>
              </w:r>
            </w:ins>
            <w:ins w:id="1821" w:author="Auteur inconnu" w:date="2015-02-04T13:40:00Z">
              <w:r>
                <w:rPr>
                  <w:rFonts w:ascii="Alstom" w:hAnsi="Alstom"/>
                  <w:szCs w:val="22"/>
                  <w:lang w:val="en-ZA"/>
                </w:rPr>
                <w:t xml:space="preserve"> What is RSAD </w:t>
              </w:r>
              <w:del w:id="1822" w:author="MOULIN Edwin" w:date="2015-02-06T09:35:00Z">
                <w:r w:rsidDel="00783819">
                  <w:rPr>
                    <w:rFonts w:ascii="Alstom" w:hAnsi="Alstom"/>
                    <w:szCs w:val="22"/>
                    <w:lang w:val="en-ZA"/>
                  </w:rPr>
                  <w:delText xml:space="preserve">requirement ? </w:delText>
                </w:r>
              </w:del>
            </w:ins>
            <w:ins w:id="1823" w:author="MOULIN Edwin" w:date="2015-02-06T09:35:00Z">
              <w:r w:rsidR="00783819">
                <w:rPr>
                  <w:rFonts w:ascii="Alstom" w:hAnsi="Alstom"/>
                  <w:szCs w:val="22"/>
                  <w:lang w:val="en-ZA"/>
                </w:rPr>
                <w:t xml:space="preserve">requirement? </w:t>
              </w:r>
            </w:ins>
            <w:ins w:id="1824" w:author="Auteur inconnu" w:date="2015-02-04T13:40:00Z">
              <w:r>
                <w:rPr>
                  <w:rFonts w:ascii="Alstom" w:hAnsi="Alstom"/>
                  <w:szCs w:val="22"/>
                  <w:lang w:val="en-ZA"/>
                </w:rPr>
                <w:t xml:space="preserve">I don't understand </w:t>
              </w:r>
            </w:ins>
            <w:ins w:id="1825" w:author="Auteur inconnu" w:date="2015-02-04T13:41:00Z">
              <w:r>
                <w:rPr>
                  <w:rFonts w:ascii="Alstom" w:hAnsi="Alstom"/>
                  <w:szCs w:val="22"/>
                  <w:lang w:val="en-ZA"/>
                </w:rPr>
                <w:t>functional test,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0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Run the command « exit » to quit obsterm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</w:tbl>
    <w:p w:rsidR="00AF6503" w:rsidRDefault="00AF6503">
      <w:pPr>
        <w:rPr>
          <w:rFonts w:ascii="Alstom" w:hAnsi="Alstom"/>
          <w:lang w:val="en-ZA"/>
        </w:rPr>
      </w:pPr>
    </w:p>
    <w:p w:rsidR="00AF6503" w:rsidRDefault="00942274">
      <w:pPr>
        <w:suppressAutoHyphens w:val="0"/>
        <w:rPr>
          <w:rFonts w:ascii="Alstom" w:hAnsi="Alstom"/>
          <w:lang w:val="en-ZA"/>
        </w:rPr>
      </w:pPr>
      <w:r w:rsidRPr="0095794F">
        <w:rPr>
          <w:lang w:val="en-US"/>
          <w:rPrChange w:id="1826" w:author="MOULIN Edwin" w:date="2015-02-06T09:22:00Z">
            <w:rPr/>
          </w:rPrChange>
        </w:rP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 w:rsidRPr="0095794F">
        <w:trPr>
          <w:tblHeader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1827" w:name="_Toc401241996"/>
            <w:bookmarkEnd w:id="1827"/>
            <w:r>
              <w:lastRenderedPageBreak/>
              <w:t>Setting the date and time from DDU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in Section 3.5 above.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commentRangeStart w:id="1828"/>
            <w:r>
              <w:rPr>
                <w:rFonts w:ascii="Alstom" w:hAnsi="Alstom"/>
                <w:b/>
                <w:bCs/>
              </w:rPr>
              <w:t>OFF Position</w:t>
            </w:r>
            <w:commentRangeEnd w:id="1828"/>
            <w:r>
              <w:commentReference w:id="1828"/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specific tool.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1829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1830" w:author="Auteur inconnu" w:date="2015-02-03T16:21:00Z">
              <w:r>
                <w:rPr>
                  <w:rFonts w:ascii="Alstom" w:hAnsi="Alstom"/>
                  <w:b/>
                  <w:sz w:val="20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1831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bookmarkStart w:id="1832" w:name="__DdeLink__10008_7992202643"/>
            <w:bookmarkEnd w:id="1832"/>
            <w:ins w:id="1833" w:author="Auteur inconnu" w:date="2015-02-03T16:23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Setting date and time from DDU with a cabin selected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5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Activate the TC1 cabin.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TC1 cabin activated.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34" w:author="Auteur inconnu" w:date="2015-02-03T16:30:00Z">
              <w:r>
                <w:rPr>
                  <w:rFonts w:ascii="Alstom" w:hAnsi="Alstom"/>
                  <w:szCs w:val="22"/>
                  <w:lang w:val="en-ZA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5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commentRangeStart w:id="1835"/>
            <w:r>
              <w:rPr>
                <w:rFonts w:ascii="Alstom" w:hAnsi="Alstom"/>
                <w:sz w:val="20"/>
                <w:lang w:val="en-GB"/>
              </w:rPr>
              <w:t>From the DDU1 maintenance screen, go to “Date and time” screen and modify the date and time.</w:t>
            </w:r>
            <w:commentRangeEnd w:id="1835"/>
            <w:r>
              <w:commentReference w:id="1835"/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The date and time displayed on the top of the screen is coherent with the new date and time.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36" w:author="Auteur inconnu" w:date="2015-02-03T16:31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Pr="0095794F" w:rsidRDefault="00942274">
            <w:pPr>
              <w:rPr>
                <w:lang w:val="en-US"/>
                <w:rPrChange w:id="1837" w:author="MOULIN Edwin" w:date="2015-02-06T09:23:00Z">
                  <w:rPr/>
                </w:rPrChange>
              </w:rPr>
            </w:pPr>
            <w:ins w:id="1838" w:author="Auteur inconnu" w:date="2015-02-03T16:31:00Z">
              <w:r>
                <w:rPr>
                  <w:rFonts w:ascii="Alstom" w:hAnsi="Alstom"/>
                  <w:szCs w:val="22"/>
                  <w:lang w:val="en-ZA"/>
                </w:rPr>
                <w:t>Procedure : We</w:t>
              </w:r>
            </w:ins>
            <w:ins w:id="1839" w:author="Auteur inconnu" w:date="2015-02-03T16:32:00Z">
              <w:r>
                <w:rPr>
                  <w:rFonts w:ascii="Alstom" w:hAnsi="Alstom"/>
                  <w:szCs w:val="22"/>
                  <w:lang w:val="en-ZA"/>
                </w:rPr>
                <w:t xml:space="preserve"> cannot change the date and time on DDU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Setting date and time from DDU with no cabin selected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5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Disable/deactivate the TC1 cabin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TC1 cabin deactivated. 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GB"/>
              </w:rPr>
            </w:pPr>
            <w:ins w:id="1840" w:author="Auteur inconnu" w:date="2015-02-03T16:32:00Z">
              <w:r>
                <w:rPr>
                  <w:rFonts w:ascii="Alstom" w:hAnsi="Alstom"/>
                  <w:szCs w:val="22"/>
                  <w:lang w:val="en-GB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5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From the DDU1 maintenance screen, go to “Date and time” screen and modify the date and time.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 This function is not possible.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41" w:author="Auteur inconnu" w:date="2015-02-03T16:32:00Z">
              <w:r>
                <w:rPr>
                  <w:rFonts w:ascii="Alstom" w:hAnsi="Alstom"/>
                  <w:szCs w:val="22"/>
                  <w:lang w:val="en-ZA"/>
                </w:rPr>
                <w:t>NOK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42" w:author="Auteur inconnu" w:date="2015-02-04T11:22:00Z">
              <w:r>
                <w:rPr>
                  <w:rFonts w:ascii="Alstom" w:hAnsi="Alstom"/>
                  <w:szCs w:val="22"/>
                  <w:lang w:val="en-ZA"/>
                </w:rPr>
                <w:t>Procedure :</w:t>
              </w:r>
            </w:ins>
            <w:ins w:id="1843" w:author="Auteur inconnu" w:date="2015-02-03T16:33:00Z">
              <w:r>
                <w:rPr>
                  <w:rFonts w:ascii="Alstom" w:hAnsi="Alstom"/>
                  <w:szCs w:val="22"/>
                  <w:lang w:val="en-ZA"/>
                </w:rPr>
                <w:t>We cannot change the date and time on DDU</w:t>
              </w:r>
            </w:ins>
          </w:p>
        </w:tc>
      </w:tr>
    </w:tbl>
    <w:p w:rsidR="00AF6503" w:rsidRDefault="00AF6503">
      <w:pPr>
        <w:rPr>
          <w:rFonts w:ascii="Alstom" w:hAnsi="Alstom" w:cstheme="minorHAnsi"/>
          <w:lang w:val="en-ZA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>
        <w:trPr>
          <w:tblHeader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</w:pPr>
            <w:bookmarkStart w:id="1844" w:name="_Toc401241997"/>
            <w:commentRangeStart w:id="1845"/>
            <w:r>
              <w:t>Software version verification</w:t>
            </w:r>
            <w:bookmarkEnd w:id="1844"/>
            <w:commentRangeEnd w:id="1845"/>
            <w:r>
              <w:commentReference w:id="1845"/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OFF </w:t>
            </w:r>
            <w:commentRangeStart w:id="1846"/>
            <w:r>
              <w:rPr>
                <w:rFonts w:ascii="Alstom" w:hAnsi="Alstom"/>
                <w:b/>
                <w:bCs/>
              </w:rPr>
              <w:t>Position</w:t>
            </w:r>
            <w:commentRangeEnd w:id="1846"/>
            <w:r>
              <w:commentReference w:id="1846"/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specific tool.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1847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1848" w:author="Auteur inconnu" w:date="2015-02-03T16:37:00Z">
              <w:r>
                <w:rPr>
                  <w:rFonts w:ascii="Alstom" w:hAnsi="Alstom"/>
                  <w:b/>
                  <w:szCs w:val="22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1849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1850" w:author="Auteur inconnu" w:date="2015-02-03T16:38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Software version of each equipment in TC1 car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</w:pPr>
            <w:r>
              <w:rPr>
                <w:rFonts w:ascii="Alstom" w:hAnsi="Alstom"/>
                <w:sz w:val="20"/>
                <w:lang w:val="en-GB"/>
              </w:rPr>
              <w:t>Note the software version of MPU1 (MCE1).</w:t>
            </w:r>
          </w:p>
          <w:p w:rsidR="00AF6503" w:rsidRPr="00B32D9E" w:rsidRDefault="00942274">
            <w:pPr>
              <w:pStyle w:val="checklist"/>
              <w:jc w:val="left"/>
              <w:rPr>
                <w:b/>
                <w:rPrChange w:id="1851" w:author="MOULIN Edwin" w:date="2015-02-06T09:39:00Z">
                  <w:rPr/>
                </w:rPrChange>
              </w:rPr>
            </w:pPr>
            <w:ins w:id="1852" w:author="Auteur inconnu" w:date="2015-02-03T16:49:00Z">
              <w:r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53" w:author="MOULIN Edwin" w:date="2015-02-06T09:39:00Z">
                    <w:rPr>
                      <w:rFonts w:ascii="Alstom" w:hAnsi="Alstom"/>
                      <w:color w:val="000000"/>
                      <w:sz w:val="20"/>
                      <w:shd w:val="clear" w:color="auto" w:fill="FFFFFF"/>
                      <w:lang w:val="en-GB"/>
                    </w:rPr>
                  </w:rPrChange>
                </w:rPr>
                <w:t xml:space="preserve">We </w:t>
              </w:r>
              <w:del w:id="1854" w:author="MOULIN Edwin" w:date="2015-02-06T09:35:00Z">
                <w:r w:rsidRPr="00B32D9E" w:rsidDel="00783819">
                  <w:rPr>
                    <w:rFonts w:ascii="Alstom" w:hAnsi="Alstom"/>
                    <w:b/>
                    <w:color w:val="FF0000"/>
                    <w:sz w:val="20"/>
                    <w:shd w:val="clear" w:color="auto" w:fill="FFFFFF"/>
                    <w:lang w:val="en-GB"/>
                    <w:rPrChange w:id="1855" w:author="MOULIN Edwin" w:date="2015-02-06T09:39:00Z">
                      <w:rPr>
                        <w:rFonts w:ascii="Alstom" w:hAnsi="Alstom"/>
                        <w:color w:val="000000"/>
                        <w:sz w:val="20"/>
                        <w:shd w:val="clear" w:color="auto" w:fill="FFFFFF"/>
                        <w:lang w:val="en-GB"/>
                      </w:rPr>
                    </w:rPrChange>
                  </w:rPr>
                  <w:delText>don't  how</w:delText>
                </w:r>
              </w:del>
            </w:ins>
            <w:ins w:id="1856" w:author="MOULIN Edwin" w:date="2015-02-06T09:35:00Z">
              <w:r w:rsidR="00783819"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57" w:author="MOULIN Edwin" w:date="2015-02-06T09:39:00Z">
                    <w:rPr>
                      <w:rFonts w:ascii="Alstom" w:hAnsi="Alstom"/>
                      <w:color w:val="000000"/>
                      <w:sz w:val="20"/>
                      <w:shd w:val="clear" w:color="auto" w:fill="FFFFFF"/>
                      <w:lang w:val="en-GB"/>
                    </w:rPr>
                  </w:rPrChange>
                </w:rPr>
                <w:t>don’t how</w:t>
              </w:r>
            </w:ins>
            <w:ins w:id="1858" w:author="Auteur inconnu" w:date="2015-02-03T16:49:00Z">
              <w:r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59" w:author="MOULIN Edwin" w:date="2015-02-06T09:39:00Z">
                    <w:rPr>
                      <w:rFonts w:ascii="Alstom" w:hAnsi="Alstom"/>
                      <w:color w:val="000000"/>
                      <w:sz w:val="20"/>
                      <w:shd w:val="clear" w:color="auto" w:fill="FFFFFF"/>
                      <w:lang w:val="en-GB"/>
                    </w:rPr>
                  </w:rPrChange>
                </w:rPr>
                <w:t xml:space="preserve"> to do these tests. </w:t>
              </w:r>
            </w:ins>
            <w:ins w:id="1860" w:author="Auteur inconnu" w:date="2015-02-03T16:50:00Z">
              <w:r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61" w:author="MOULIN Edwin" w:date="2015-02-06T09:39:00Z">
                    <w:rPr>
                      <w:rFonts w:ascii="Alstom" w:hAnsi="Alstom"/>
                      <w:sz w:val="20"/>
                      <w:shd w:val="clear" w:color="auto" w:fill="FFFFFF"/>
                      <w:lang w:val="en-GB"/>
                    </w:rPr>
                  </w:rPrChange>
                </w:rPr>
                <w:t>We don't know where we can see the soft</w:t>
              </w:r>
            </w:ins>
            <w:ins w:id="1862" w:author="Auteur inconnu" w:date="2015-02-03T16:51:00Z">
              <w:r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63" w:author="MOULIN Edwin" w:date="2015-02-06T09:39:00Z">
                    <w:rPr>
                      <w:rFonts w:ascii="Alstom" w:hAnsi="Alstom"/>
                      <w:sz w:val="20"/>
                      <w:shd w:val="clear" w:color="auto" w:fill="FFFFFF"/>
                      <w:lang w:val="en-GB"/>
                    </w:rPr>
                  </w:rPrChange>
                </w:rPr>
                <w:t>ware version (</w:t>
              </w:r>
              <w:del w:id="1864" w:author="MOULIN Edwin" w:date="2015-02-06T09:35:00Z">
                <w:r w:rsidRPr="00B32D9E" w:rsidDel="00783819">
                  <w:rPr>
                    <w:rFonts w:ascii="Alstom" w:hAnsi="Alstom"/>
                    <w:b/>
                    <w:color w:val="FF0000"/>
                    <w:sz w:val="20"/>
                    <w:shd w:val="clear" w:color="auto" w:fill="FFFFFF"/>
                    <w:lang w:val="en-GB"/>
                    <w:rPrChange w:id="1865" w:author="MOULIN Edwin" w:date="2015-02-06T09:39:00Z">
                      <w:rPr>
                        <w:rFonts w:ascii="Alstom" w:hAnsi="Alstom"/>
                        <w:sz w:val="20"/>
                        <w:shd w:val="clear" w:color="auto" w:fill="FFFFFF"/>
                        <w:lang w:val="en-GB"/>
                      </w:rPr>
                    </w:rPrChange>
                  </w:rPr>
                  <w:delText xml:space="preserve">DDU ? </w:delText>
                </w:r>
              </w:del>
            </w:ins>
            <w:ins w:id="1866" w:author="MOULIN Edwin" w:date="2015-02-06T09:35:00Z">
              <w:r w:rsidR="00783819"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67" w:author="MOULIN Edwin" w:date="2015-02-06T09:39:00Z">
                    <w:rPr>
                      <w:rFonts w:ascii="Alstom" w:hAnsi="Alstom"/>
                      <w:sz w:val="20"/>
                      <w:shd w:val="clear" w:color="auto" w:fill="FFFFFF"/>
                      <w:lang w:val="en-GB"/>
                    </w:rPr>
                  </w:rPrChange>
                </w:rPr>
                <w:t xml:space="preserve">DDU? </w:t>
              </w:r>
            </w:ins>
            <w:ins w:id="1868" w:author="Auteur inconnu" w:date="2015-02-03T16:51:00Z">
              <w:del w:id="1869" w:author="MOULIN Edwin" w:date="2015-02-06T09:35:00Z">
                <w:r w:rsidRPr="00B32D9E" w:rsidDel="00783819">
                  <w:rPr>
                    <w:rFonts w:ascii="Alstom" w:hAnsi="Alstom"/>
                    <w:b/>
                    <w:color w:val="FF0000"/>
                    <w:sz w:val="20"/>
                    <w:shd w:val="clear" w:color="auto" w:fill="FFFFFF"/>
                    <w:lang w:val="en-GB"/>
                    <w:rPrChange w:id="1870" w:author="MOULIN Edwin" w:date="2015-02-06T09:39:00Z">
                      <w:rPr>
                        <w:rFonts w:ascii="Alstom" w:hAnsi="Alstom"/>
                        <w:sz w:val="20"/>
                        <w:shd w:val="clear" w:color="auto" w:fill="FFFFFF"/>
                        <w:lang w:val="en-GB"/>
                      </w:rPr>
                    </w:rPrChange>
                  </w:rPr>
                  <w:delText>TrainTracer ?)</w:delText>
                </w:r>
              </w:del>
            </w:ins>
            <w:ins w:id="1871" w:author="MOULIN Edwin" w:date="2015-02-06T09:35:00Z">
              <w:r w:rsidR="00783819" w:rsidRPr="00B32D9E">
                <w:rPr>
                  <w:rFonts w:ascii="Alstom" w:hAnsi="Alstom"/>
                  <w:b/>
                  <w:color w:val="FF0000"/>
                  <w:sz w:val="20"/>
                  <w:shd w:val="clear" w:color="auto" w:fill="FFFFFF"/>
                  <w:lang w:val="en-GB"/>
                  <w:rPrChange w:id="1872" w:author="MOULIN Edwin" w:date="2015-02-06T09:39:00Z">
                    <w:rPr>
                      <w:rFonts w:ascii="Alstom" w:hAnsi="Alstom"/>
                      <w:sz w:val="20"/>
                      <w:shd w:val="clear" w:color="auto" w:fill="FFFFFF"/>
                      <w:lang w:val="en-GB"/>
                    </w:rPr>
                  </w:rPrChange>
                </w:rPr>
                <w:t>TrainTracer?)</w:t>
              </w:r>
            </w:ins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3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4" w:author="Auteur inconnu" w:date="2015-02-04T11:21:00Z">
              <w:r>
                <w:rPr>
                  <w:rFonts w:ascii="Alstom" w:hAnsi="Alstom"/>
                  <w:szCs w:val="22"/>
                  <w:lang w:val="en-ZA"/>
                </w:rPr>
                <w:t>TCMS – DDU : This function isn't implemented,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BCU1 (MCE1).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5" w:author="Auteur inconnu" w:date="2015-02-03T16:51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DDU1.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6" w:author="Auteur inconnu" w:date="2015-02-03T16:51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EDU1.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7" w:author="Auteur inconnu" w:date="2015-02-03T16:51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ACU1.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8" w:author="Auteur inconnu" w:date="2015-02-03T16:51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TOI1.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79" w:author="Auteur inconnu" w:date="2015-02-03T16:51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HVAC-TC1.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0" w:author="Auteur inconnu" w:date="2015-02-03T16:51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DCU1-TC1.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1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DCU2-TC1.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2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DCU3-TC1.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3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DCU4-TC1.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4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DCU5-TC1.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5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DCU6-TC1.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6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Software version of each equipment in M1 car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TBCU1.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7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HVAC-M1.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8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NBX.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89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DCU1-M1.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0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DCU2-M1.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1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DCU3-M1.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2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DCU4-M1.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3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DCU5-M1.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4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DCU6-M1.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5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Software version of each equipment in M2 car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TBCU2.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6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HVAC-M2.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7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MBX.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8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EVC.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899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CPM.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0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DCU1-M2.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1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DCU2-M2.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2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DCU3-M2.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3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DCU4-M2.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4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DCU5-M2.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5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DCU6-M2.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6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Software version of each equipment in M3 car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TBCU3.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7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HVAC-M3.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8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DCU1-M3.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09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DCU2-M3.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0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DCU3-M3.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1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DCU4-M3.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2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DCU5-M3.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3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DCU6-M3.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4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Software version of each equipment in M4 car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TBCU4.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5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HVAC-M4.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6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DCU1-M4.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7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DCU2-M4.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8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DCU3-M4.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19" w:author="Auteur inconnu" w:date="2015-02-03T16:52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DCU4-M4.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0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DCU5-M4.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1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DCU6-M4.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2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Software version of each equipment in TC2 car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MPU2 (MCE2).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3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BCU2 (MCE2).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4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DDU2.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5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EDU2.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6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ACU2.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7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TOI2.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8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OTDR.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29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HVAC-TC2.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0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DCU1-TC2.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1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DCU2-TC2.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2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DCU3-TC2.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3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DCU4-TC2.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4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DCU5-TC2.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5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Note the software version of DCU6-TC2.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Software version noted.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/>
                <w:szCs w:val="22"/>
                <w:lang w:val="en-ZA"/>
              </w:rPr>
            </w:pPr>
            <w:ins w:id="1936" w:author="Auteur inconnu" w:date="2015-02-03T16:53:00Z">
              <w:r>
                <w:rPr>
                  <w:rFonts w:ascii="Alstom" w:hAnsi="Alstom"/>
                  <w:szCs w:val="22"/>
                  <w:lang w:val="en-ZA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6503">
            <w:pPr>
              <w:rPr>
                <w:rFonts w:ascii="Alstom" w:hAnsi="Alstom"/>
                <w:szCs w:val="22"/>
                <w:lang w:val="en-ZA"/>
              </w:rPr>
            </w:pPr>
          </w:p>
        </w:tc>
      </w:tr>
    </w:tbl>
    <w:p w:rsidR="00AF6503" w:rsidRDefault="00AF6503">
      <w:pPr>
        <w:rPr>
          <w:rFonts w:ascii="Alstom" w:hAnsi="Alstom" w:cstheme="minorHAnsi"/>
        </w:rPr>
      </w:pPr>
    </w:p>
    <w:p w:rsidR="00AF6503" w:rsidRDefault="00942274">
      <w:pPr>
        <w:suppressAutoHyphens w:val="0"/>
        <w:rPr>
          <w:rFonts w:ascii="Alstom" w:hAnsi="Alstom" w:cstheme="minorHAnsi"/>
        </w:rPr>
      </w:pPr>
      <w: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3420"/>
        <w:gridCol w:w="829"/>
        <w:gridCol w:w="1016"/>
        <w:gridCol w:w="829"/>
        <w:gridCol w:w="1277"/>
        <w:gridCol w:w="1967"/>
      </w:tblGrid>
      <w:tr w:rsidR="00AF6503" w:rsidRPr="0095794F">
        <w:trPr>
          <w:tblHeader/>
          <w:jc w:val="center"/>
        </w:trPr>
        <w:tc>
          <w:tcPr>
            <w:tcW w:w="585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1937" w:name="_Toc401241998"/>
            <w:bookmarkEnd w:id="1937"/>
            <w:r>
              <w:lastRenderedPageBreak/>
              <w:t>Ethernet network and IP confirmation</w:t>
            </w:r>
          </w:p>
        </w:tc>
        <w:tc>
          <w:tcPr>
            <w:tcW w:w="39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OFF </w:t>
            </w:r>
            <w:commentRangeStart w:id="1938"/>
            <w:r>
              <w:rPr>
                <w:rFonts w:ascii="Alstom" w:hAnsi="Alstom"/>
                <w:b/>
                <w:bCs/>
              </w:rPr>
              <w:t>Position</w:t>
            </w:r>
            <w:commentRangeEnd w:id="1938"/>
            <w:r>
              <w:commentReference w:id="1938"/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8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Last revision of “DTD0000210198_</w:t>
            </w:r>
            <w:commentRangeStart w:id="1939"/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A1</w:t>
            </w:r>
            <w:commentRangeEnd w:id="1939"/>
            <w:r>
              <w:commentReference w:id="1939"/>
            </w: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_TCMS_Addressing_Plan.xls” document to check the IP address of the equipment.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Tips: You can use software tools like “Advanced IP Scanner” to automatize the ping operation.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1940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1941" w:author="Auteur inconnu" w:date="2015-02-03T16:55:00Z">
              <w:r>
                <w:rPr>
                  <w:rFonts w:ascii="Alstom" w:hAnsi="Alstom"/>
                  <w:b/>
                  <w:sz w:val="20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1942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1943" w:author="Auteur inconnu" w:date="2015-02-03T16:55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 xml:space="preserve">Equipment </w:t>
            </w:r>
            <w:commentRangeStart w:id="1944"/>
            <w:r>
              <w:rPr>
                <w:rFonts w:ascii="Alstom" w:hAnsi="Alstom"/>
                <w:b/>
                <w:sz w:val="20"/>
              </w:rPr>
              <w:t>required</w:t>
            </w:r>
            <w:commentRangeEnd w:id="1944"/>
            <w:r>
              <w:commentReference w:id="1944"/>
            </w:r>
            <w:r>
              <w:rPr>
                <w:rFonts w:ascii="Alstom" w:hAnsi="Alstom"/>
                <w:b/>
                <w:sz w:val="20"/>
              </w:rPr>
              <w:t>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commentRangeStart w:id="1945"/>
            <w:r>
              <w:lastRenderedPageBreak/>
              <w:t>PING the equipment of the car TC1</w:t>
            </w:r>
            <w:commentRangeEnd w:id="1945"/>
            <w:r>
              <w:commentReference w:id="1945"/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7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PING the equipment in </w:t>
            </w:r>
            <w:commentRangeStart w:id="1946"/>
            <w:r>
              <w:rPr>
                <w:rFonts w:ascii="Alstom" w:hAnsi="Alstom"/>
                <w:sz w:val="20"/>
                <w:lang w:val="en-GB"/>
              </w:rPr>
              <w:t>TC1</w:t>
            </w:r>
            <w:commentRangeStart w:id="1947"/>
            <w:commentRangeEnd w:id="1946"/>
            <w:r>
              <w:commentReference w:id="1946"/>
            </w:r>
            <w:commentRangeEnd w:id="1947"/>
            <w:r>
              <w:commentReference w:id="1947"/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MPU1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BCU1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DDU1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ACU1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HVAC-TC1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TOI1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DCU1-TC1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DCU2-TC1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DCU3-TC1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DCU4-TC1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DCU5-TC1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DCU6-TC1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TRS1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CRS1-TC1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CRS2-TC1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CRS3-TC1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CRS4-TC1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BRIOM1-TC1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BRIOM2-TC1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BRIOM3-TC1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BRIOM4-TC1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BRIOM5-TC1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BRIOM6-TC1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BRIOM7-TC1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BRIOM8-TC1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EDU1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948" w:author="Auteur inconnu" w:date="2015-02-04T14:29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N</w:t>
              </w:r>
            </w:ins>
            <w:ins w:id="1949" w:author="Auteur inconnu" w:date="2015-02-03T17:42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OK</w:t>
              </w:r>
            </w:ins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</w:pPr>
            <w:ins w:id="1950" w:author="Auteur inconnu" w:date="2015-02-03T17:55:00Z">
              <w:r>
                <w:t>There isn</w:t>
              </w:r>
              <w:del w:id="1951" w:author="MOULIN Edwin" w:date="2015-02-06T09:36:00Z">
                <w:r w:rsidDel="00783819">
                  <w:delText xml:space="preserve"> </w:delText>
                </w:r>
              </w:del>
              <w:r>
                <w:t>'t</w:t>
              </w:r>
            </w:ins>
            <w:ins w:id="1952" w:author="Auteur inconnu" w:date="2015-02-03T17:44:00Z">
              <w:r>
                <w:t xml:space="preserve"> EDU1 equipment</w:t>
              </w:r>
            </w:ins>
          </w:p>
          <w:p w:rsidR="00AF6503" w:rsidRDefault="00942274">
            <w:pPr>
              <w:pStyle w:val="checklist"/>
              <w:jc w:val="left"/>
            </w:pPr>
            <w:r>
              <w:rPr>
                <w:rFonts w:ascii="Alstom" w:hAnsi="Alstom"/>
                <w:sz w:val="20"/>
                <w:lang w:val="pt-BR"/>
              </w:rPr>
              <w:t>IP: 10.EEE.EEE.2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10.EEE.EEE.23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10.EEE.EEE.27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10.EEE.EEE.89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10.EEE.EEE.128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10.EEE.EEE.129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10.EEE.EEE.135</w:t>
            </w:r>
          </w:p>
          <w:p w:rsidR="00AF6503" w:rsidRDefault="00942274">
            <w:pPr>
              <w:pStyle w:val="checklist"/>
              <w:jc w:val="left"/>
            </w:pPr>
            <w:r>
              <w:rPr>
                <w:rFonts w:ascii="Alstom" w:hAnsi="Alstom"/>
                <w:sz w:val="20"/>
                <w:lang w:val="pt-BR"/>
              </w:rPr>
              <w:t>IP: 10.EEE.EEE.xxx</w:t>
            </w:r>
            <w:r>
              <w:rPr>
                <w:rFonts w:ascii="Alstom" w:hAnsi="Alstom"/>
                <w:sz w:val="20"/>
                <w:lang w:val="pt-BR"/>
              </w:rPr>
              <w:commentReference w:id="1953"/>
            </w:r>
            <w:r>
              <w:rPr>
                <w:rFonts w:ascii="Alstom" w:hAnsi="Alstom"/>
                <w:sz w:val="20"/>
                <w:lang w:val="pt-BR"/>
              </w:rPr>
              <w:commentReference w:id="1954"/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lastRenderedPageBreak/>
              <w:t>PING the equipment of the car M1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7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PING the equipment in M1</w:t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TBCU1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HVAC-M1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DCU1-M1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DCU2-M1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DCU3-M1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DCU4-M1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DCU5-M1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DCU6-M1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CRS1-M1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CRS2-M1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  <w:lang w:val="en-GB"/>
              </w:rPr>
              <w:t>NBX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BRIOM1-M1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BRIOM2</w:t>
            </w:r>
            <w:r>
              <w:rPr>
                <w:rFonts w:ascii="Alstom" w:hAnsi="Alstom"/>
                <w:sz w:val="20"/>
                <w:lang w:val="en-GB"/>
              </w:rPr>
              <w:t>-M1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pt-BR" w:eastAsia="fr-FR"/>
              </w:rPr>
            </w:pPr>
            <w:ins w:id="1955" w:author="Auteur inconnu" w:date="2015-02-03T17:44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OK</w:t>
              </w:r>
            </w:ins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10.EEE.EEE.29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10.EEE.EEE.123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10.EEE.EEE.145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PING the equipment of the car M2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7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PING the equipment in M2</w:t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TBCU2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HVAC-M2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DCU1-M2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DCU2-M2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DCU3-M2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DCU4-M2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DCU5-M2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DCU6-M2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CRS1-M2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CRS2-M2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CRS3</w:t>
            </w:r>
            <w:r>
              <w:rPr>
                <w:rFonts w:ascii="Alstom" w:hAnsi="Alstom"/>
                <w:sz w:val="20"/>
                <w:lang w:val="en-GB"/>
              </w:rPr>
              <w:t>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BRIOM1-M2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BRIOM2-M2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MBX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EVC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CPM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pt-BR" w:eastAsia="fr-FR"/>
              </w:rPr>
            </w:pPr>
            <w:ins w:id="1956" w:author="Auteur inconnu" w:date="2015-02-03T17:52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NYT</w:t>
              </w:r>
            </w:ins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</w:pPr>
            <w:ins w:id="1957" w:author="Auteur inconnu" w:date="2015-02-03T17:53:00Z">
              <w:r>
                <w:t>There isn't the CRS3 in M2 on Laborame</w:t>
              </w:r>
            </w:ins>
          </w:p>
          <w:p w:rsidR="00AF6503" w:rsidRDefault="00942274">
            <w:pPr>
              <w:pStyle w:val="checklist"/>
              <w:jc w:val="left"/>
            </w:pPr>
            <w:r>
              <w:rPr>
                <w:rFonts w:ascii="Alstom" w:hAnsi="Alstom"/>
                <w:sz w:val="20"/>
                <w:lang w:val="pt-BR"/>
              </w:rPr>
              <w:t>IP: 10.EEE.EEE.12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</w:t>
            </w:r>
            <w:commentRangeStart w:id="1958"/>
            <w:r>
              <w:rPr>
                <w:rFonts w:ascii="Alstom" w:hAnsi="Alstom"/>
                <w:sz w:val="20"/>
                <w:lang w:val="pt-BR"/>
              </w:rPr>
              <w:t>xxx</w:t>
            </w:r>
            <w:commentRangeEnd w:id="1958"/>
            <w:r>
              <w:commentReference w:id="1958"/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</w:t>
            </w:r>
            <w:commentRangeStart w:id="1959"/>
            <w:r>
              <w:rPr>
                <w:rFonts w:ascii="Alstom" w:hAnsi="Alstom"/>
                <w:sz w:val="20"/>
                <w:lang w:val="pt-BR"/>
              </w:rPr>
              <w:t>xxx</w:t>
            </w:r>
            <w:commentRangeEnd w:id="1959"/>
            <w:r>
              <w:commentReference w:id="1959"/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</w:t>
            </w:r>
            <w:commentRangeStart w:id="1960"/>
            <w:r>
              <w:rPr>
                <w:rFonts w:ascii="Alstom" w:hAnsi="Alstom"/>
                <w:sz w:val="20"/>
                <w:lang w:val="pt-BR"/>
              </w:rPr>
              <w:t>xxx</w:t>
            </w:r>
            <w:commentRangeEnd w:id="1960"/>
            <w:r>
              <w:commentReference w:id="1960"/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</w:t>
            </w:r>
            <w:commentRangeStart w:id="1961"/>
            <w:r>
              <w:rPr>
                <w:rFonts w:ascii="Alstom" w:hAnsi="Alstom"/>
                <w:sz w:val="20"/>
                <w:lang w:val="pt-BR"/>
              </w:rPr>
              <w:t>xxx</w:t>
            </w:r>
            <w:commentRangeEnd w:id="1961"/>
            <w:r>
              <w:commentReference w:id="1961"/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lastRenderedPageBreak/>
              <w:t>PING the equipment of the car M3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7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PING the equipment in M3</w:t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TBCU3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HVAC-M3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DCU1-M3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DCU2-M3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DCU3-M3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DCU4-M3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DCU5-M3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DCU6-M3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CRS1-M3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CRS2-M3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BRIOM1-M3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BRIOM2</w:t>
            </w:r>
            <w:r>
              <w:rPr>
                <w:rFonts w:ascii="Alstom" w:hAnsi="Alstom"/>
                <w:sz w:val="20"/>
                <w:lang w:val="en-GB"/>
              </w:rPr>
              <w:t>-M3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pt-BR" w:eastAsia="fr-FR"/>
              </w:rPr>
            </w:pPr>
            <w:ins w:id="1962" w:author="Auteur inconnu" w:date="2015-02-03T17:55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OK</w:t>
              </w:r>
            </w:ins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10.EEE.EEE.149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PING the equipment of the car M4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7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PING the equipment in M4</w:t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TBCU4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HVAC-M4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DCU1-M4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DCU2-M4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DCU3-M4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DCU4-M4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DCU5-M4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DCU6-M4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CRS1-M4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CRS2-M4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BRIOM1-M4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BRIOM2</w:t>
            </w:r>
            <w:r>
              <w:rPr>
                <w:rFonts w:ascii="Alstom" w:hAnsi="Alstom"/>
                <w:sz w:val="20"/>
                <w:lang w:val="en-GB"/>
              </w:rPr>
              <w:t>-M4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pt-BR" w:eastAsia="fr-FR"/>
              </w:rPr>
            </w:pPr>
            <w:ins w:id="1963" w:author="Auteur inconnu" w:date="2015-02-03T17:58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OK</w:t>
              </w:r>
            </w:ins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10.EEE.EEE.78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10.EEE.EEE.110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10.EEE.EEE.150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10.EEE.EEE.151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lastRenderedPageBreak/>
              <w:t>PING the equipment of the car TC2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7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4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PING the equipment in </w:t>
            </w:r>
            <w:commentRangeStart w:id="1964"/>
            <w:r>
              <w:rPr>
                <w:rFonts w:ascii="Alstom" w:hAnsi="Alstom"/>
                <w:sz w:val="20"/>
                <w:lang w:val="en-GB"/>
              </w:rPr>
              <w:t>TC2</w:t>
            </w:r>
            <w:commentRangeStart w:id="1965"/>
            <w:commentRangeEnd w:id="1964"/>
            <w:r>
              <w:commentReference w:id="1964"/>
            </w:r>
            <w:commentRangeEnd w:id="1965"/>
            <w:r>
              <w:commentReference w:id="1965"/>
            </w:r>
          </w:p>
        </w:tc>
        <w:tc>
          <w:tcPr>
            <w:tcW w:w="2738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MPU2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BCU2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DDU2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ACU2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HVAC-TC2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OTDR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TOI2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DCU1-TC2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DCU2-TC2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DCU3-TC2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DCU4-TC2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DCU5-TC2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DCU6-TC2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TRS2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CRS1-TC2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CRS2-TC2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CRS3-TC2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CRS4-TC2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BRIOM1-TC2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BRIOM2-TC2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fr-FR"/>
              </w:rPr>
            </w:pPr>
            <w:r>
              <w:rPr>
                <w:rFonts w:ascii="Alstom" w:hAnsi="Alstom"/>
                <w:sz w:val="20"/>
                <w:lang w:val="fr-FR"/>
              </w:rPr>
              <w:t>BRIOM3-TC2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BRIOM4-TC2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BRIOM5-TC2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BRIOM6-TC2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BRIOM7-TC2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BRIOM8-TC2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EDU2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ins w:id="1966" w:author="Auteur inconnu" w:date="2015-02-03T17:55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N</w:t>
              </w:r>
            </w:ins>
            <w:ins w:id="1967" w:author="Auteur inconnu" w:date="2015-02-04T18:25:00Z">
              <w:r>
                <w:rPr>
                  <w:rFonts w:ascii="Alstom" w:hAnsi="Alstom" w:cs="Arial"/>
                  <w:sz w:val="20"/>
                  <w:szCs w:val="22"/>
                  <w:lang w:val="pt-BR" w:eastAsia="fr-FR"/>
                </w:rPr>
                <w:t>YT</w:t>
              </w:r>
            </w:ins>
          </w:p>
        </w:tc>
        <w:tc>
          <w:tcPr>
            <w:tcW w:w="178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</w:pPr>
            <w:ins w:id="1968" w:author="Auteur inconnu" w:date="2015-02-03T17:56:00Z">
              <w:r>
                <w:t xml:space="preserve">There </w:t>
              </w:r>
              <w:del w:id="1969" w:author="MOULIN Edwin" w:date="2015-02-06T09:36:00Z">
                <w:r w:rsidDel="00144E17">
                  <w:delText>aren 't</w:delText>
                </w:r>
              </w:del>
            </w:ins>
            <w:ins w:id="1970" w:author="MOULIN Edwin" w:date="2015-02-06T09:36:00Z">
              <w:r w:rsidR="00144E17">
                <w:t>isn’t</w:t>
              </w:r>
            </w:ins>
            <w:ins w:id="1971" w:author="Auteur inconnu" w:date="2015-02-03T17:56:00Z">
              <w:r>
                <w:t xml:space="preserve"> EDU2 equipment</w:t>
              </w:r>
            </w:ins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10.EEE.EEE.20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10.EEE.EEE.24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10.EEE.EEE.28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10.EEE.EEE.38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10.EEE.EEE.49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10.EEE.EEE.54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10.EEE.EEE.99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10.EEE.EEE.102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10.EEE.EEE.136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10.EEE.EEE.137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10.EEE.EEE.138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10.EEE.EEE.139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10.EEE.EEE.140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10.EEE.EEE.141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10.EEE.EEE.142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10.EEE.EEE.143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pt-BR"/>
              </w:rPr>
            </w:pPr>
            <w:r>
              <w:rPr>
                <w:rFonts w:ascii="Alstom" w:hAnsi="Alstom"/>
                <w:sz w:val="20"/>
                <w:lang w:val="pt-BR"/>
              </w:rPr>
              <w:t>IP: 10.EEE.EEE.</w:t>
            </w:r>
            <w:commentRangeStart w:id="1972"/>
            <w:r>
              <w:rPr>
                <w:rFonts w:ascii="Alstom" w:hAnsi="Alstom"/>
                <w:sz w:val="20"/>
                <w:lang w:val="pt-BR"/>
              </w:rPr>
              <w:t>xxx</w:t>
            </w:r>
            <w:commentRangeEnd w:id="1972"/>
            <w:r>
              <w:commentReference w:id="1972"/>
            </w:r>
          </w:p>
        </w:tc>
      </w:tr>
    </w:tbl>
    <w:p w:rsidR="00AF6503" w:rsidRPr="0095794F" w:rsidRDefault="00AF6503">
      <w:pPr>
        <w:rPr>
          <w:rFonts w:ascii="Alstom" w:hAnsi="Alstom" w:cstheme="minorHAnsi"/>
          <w:lang w:val="pt-BR"/>
          <w:rPrChange w:id="1973" w:author="MOULIN Edwin" w:date="2015-02-06T09:23:00Z">
            <w:rPr>
              <w:rFonts w:ascii="Alstom" w:hAnsi="Alstom" w:cstheme="minorHAnsi"/>
            </w:rPr>
          </w:rPrChange>
        </w:rPr>
      </w:pPr>
    </w:p>
    <w:p w:rsidR="00AF6503" w:rsidRPr="0095794F" w:rsidRDefault="00942274">
      <w:pPr>
        <w:suppressAutoHyphens w:val="0"/>
        <w:rPr>
          <w:rFonts w:ascii="Alstom" w:hAnsi="Alstom" w:cstheme="minorHAnsi"/>
          <w:lang w:val="pt-BR"/>
          <w:rPrChange w:id="1974" w:author="MOULIN Edwin" w:date="2015-02-06T09:23:00Z">
            <w:rPr>
              <w:rFonts w:ascii="Alstom" w:hAnsi="Alstom" w:cstheme="minorHAnsi"/>
            </w:rPr>
          </w:rPrChange>
        </w:rPr>
      </w:pPr>
      <w:r w:rsidRPr="0095794F">
        <w:rPr>
          <w:lang w:val="pt-BR"/>
          <w:rPrChange w:id="1975" w:author="MOULIN Edwin" w:date="2015-02-06T09:23:00Z">
            <w:rPr/>
          </w:rPrChange>
        </w:rP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490"/>
        <w:gridCol w:w="3073"/>
        <w:gridCol w:w="1422"/>
        <w:gridCol w:w="900"/>
        <w:gridCol w:w="858"/>
        <w:gridCol w:w="1296"/>
        <w:gridCol w:w="1788"/>
      </w:tblGrid>
      <w:tr w:rsidR="00AF6503">
        <w:trPr>
          <w:tblHeader/>
          <w:jc w:val="center"/>
        </w:trPr>
        <w:tc>
          <w:tcPr>
            <w:tcW w:w="585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1976" w:name="_Toc401241999"/>
            <w:r>
              <w:lastRenderedPageBreak/>
              <w:t>Train network</w:t>
            </w:r>
            <w:bookmarkEnd w:id="1976"/>
            <w:r>
              <w:t xml:space="preserve"> </w:t>
            </w:r>
          </w:p>
        </w:tc>
        <w:tc>
          <w:tcPr>
            <w:tcW w:w="39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OFF </w:t>
            </w:r>
            <w:commentRangeStart w:id="1977"/>
            <w:r>
              <w:rPr>
                <w:rFonts w:ascii="Alstom" w:hAnsi="Alstom"/>
                <w:b/>
                <w:bCs/>
              </w:rPr>
              <w:t>Position</w:t>
            </w:r>
            <w:commentRangeEnd w:id="1977"/>
            <w:r>
              <w:commentReference w:id="1977"/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8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Before start the test, the whole Ethernet network shall be communicating without any fault.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tools.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1978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1979" w:author="Auteur inconnu" w:date="2015-02-03T18:05:00Z">
              <w:r>
                <w:rPr>
                  <w:rFonts w:ascii="Alstom" w:hAnsi="Alstom"/>
                  <w:b/>
                  <w:sz w:val="20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1980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1981" w:author="Auteur inconnu" w:date="2015-02-03T18:05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TRS link aggregation monitoring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On TC1 car, disconnect the Ethernet cable from the terminal Eth3 of TRS1. 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“NET_FTrainNet” 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82" w:author="Auteur inconnu" w:date="2015-02-03T18:10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</w:t>
              </w:r>
            </w:ins>
            <w:ins w:id="1983" w:author="Auteur inconnu" w:date="2015-02-03T18:11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84" w:author="Auteur inconnu" w:date="2015-02-03T18:11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Reconnect the Ethernet cable to the terminal Eth3 of TRS1.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“NET_FTrainNet”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85" w:author="Auteur inconnu" w:date="2015-02-03T18:11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86" w:author="Auteur inconnu" w:date="2015-02-03T18:11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On TC1 car, disconnect the Ethernet cable from the terminal Eth1 of TRS1. 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“NET_FTrainNet” 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87" w:author="Auteur inconnu" w:date="2015-02-03T18:11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88" w:author="Auteur inconnu" w:date="2015-02-03T18:11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Reconnect the Ethernet cable to the terminal Eth1 of TRS1.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“NET_FTrainNet”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89" w:author="Auteur inconnu" w:date="2015-02-03T18:12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90" w:author="Auteur inconnu" w:date="2015-02-03T18:12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On TC1 car, disconnect both Ethernet cables from the terminals Eth1 and Eth3 of TRS1. 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“NET_FTrainNet” 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91" w:author="Auteur inconnu" w:date="2015-02-03T18:12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92" w:author="Auteur inconnu" w:date="2015-02-03T18:12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Reconnect the Ethernet cables to the respective terminals of TRS1.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“NET_FTrainNet”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93" w:author="Auteur inconnu" w:date="2015-02-03T18:12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94" w:author="Auteur inconnu" w:date="2015-02-03T18:12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Loss of at least one TRS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TRS1.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following faults appear on DDU screen: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“NET_FTrainNet”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“NET_FConsistNet”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icon of TRS1 became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95" w:author="Auteur inconnu" w:date="2015-02-03T18:12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96" w:author="Auteur inconnu" w:date="2015-02-03T18:12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TRS1.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faults disappear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icon of TRS1 turns to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97" w:author="Auteur inconnu" w:date="2015-02-03T18:12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1998" w:author="Auteur inconnu" w:date="2015-02-03T18:12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TRS2.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following faults appear on DDU screen: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“NET_FTrainNet”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“NET_FConsistNet”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icon of TRS2 became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1999" w:author="Auteur inconnu" w:date="2015-02-03T18:12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00" w:author="Auteur inconnu" w:date="2015-02-03T18:12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1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TRS2.</w:t>
            </w:r>
          </w:p>
        </w:tc>
        <w:tc>
          <w:tcPr>
            <w:tcW w:w="3165" w:type="dxa"/>
            <w:gridSpan w:val="3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faults disappear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icon of TRS2 turns to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01" w:author="Auteur inconnu" w:date="2015-02-03T18:1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8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02" w:author="Auteur inconnu" w:date="2015-02-03T18:13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</w:tbl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suppressAutoHyphens w:val="0"/>
        <w:rPr>
          <w:rFonts w:ascii="Alstom" w:hAnsi="Alstom" w:cstheme="minorHAnsi"/>
          <w:lang w:val="en-ZA"/>
        </w:rPr>
      </w:pPr>
      <w: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490"/>
        <w:gridCol w:w="3073"/>
        <w:gridCol w:w="1422"/>
        <w:gridCol w:w="1759"/>
        <w:gridCol w:w="1296"/>
        <w:gridCol w:w="1787"/>
      </w:tblGrid>
      <w:tr w:rsidR="00AF6503">
        <w:trPr>
          <w:tblHeader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2003" w:name="_Toc401242000"/>
            <w:r>
              <w:lastRenderedPageBreak/>
              <w:t>Consist network</w:t>
            </w:r>
            <w:bookmarkEnd w:id="2003"/>
            <w:r>
              <w:t xml:space="preserve"> 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OFF </w:t>
            </w:r>
            <w:commentRangeStart w:id="2004"/>
            <w:r>
              <w:rPr>
                <w:rFonts w:ascii="Alstom" w:hAnsi="Alstom"/>
                <w:b/>
                <w:bCs/>
              </w:rPr>
              <w:t>Position</w:t>
            </w:r>
            <w:commentRangeEnd w:id="2004"/>
            <w:r>
              <w:commentReference w:id="2004"/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9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8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Before start the test, the whole Ethernet network shall be communicating without any fault.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tools.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2005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2006" w:author="Auteur inconnu" w:date="2015-02-03T18:13:00Z">
              <w:r>
                <w:rPr>
                  <w:rFonts w:ascii="Alstom" w:hAnsi="Alstom"/>
                  <w:b/>
                  <w:sz w:val="20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2007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2008" w:author="Auteur inconnu" w:date="2015-02-03T18:13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 xml:space="preserve">Ethernet ring </w:t>
            </w:r>
            <w:commentRangeStart w:id="2009"/>
            <w:r>
              <w:t>status</w:t>
            </w:r>
            <w:commentRangeEnd w:id="2009"/>
            <w:r>
              <w:commentReference w:id="2009"/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TC1 car, disconnect the Ethernet cable from the terminal Eth5 of TRS1.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TRS1 and CRS1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10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11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Eth5 of TRS1.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12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13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TC1 car, disconnect the Ethernet cable from the terminal Eth4 of TRS1.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TRS1 and CRS2-TC1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14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15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Eth4 of TRS1.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16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17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TC1 car, disconnect the Ethernet cable from the terminal X3 of CRS2-TC1.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CRS2 and CRS3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18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19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CRS2-TC1.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20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21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TC1 car, disconnect the Ethernet cable from the terminal X3 of CRS3-TC1.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CRS3 and CRS4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22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23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CRS3-TC1.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24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25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TC1 car, disconnect the Ethernet cable from the terminal X3 of CRS4-TC1.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CRS4-TC1 and CRS1-M4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26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27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CRS4-TC1.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28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29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M4 car, disconnect the Ethernet cable from the terminal X3 of CRS1-M4.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CRS1-M4 and CRS2-M4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30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31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CRS1-M4.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32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33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M4 car, disconnect the Ethernet cable from the terminal X3 of CRS2-M4.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CRS2-M4 and CRS2-M2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34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35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CRS2-M4.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36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37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M2 car, disconnect the Ethernet cable from the terminal X3 of CRS2-M2.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CRS2-M2 and CRS1-M2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38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39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CRS2-M2.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40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41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M2 car, disconnect the Ethernet cable from the terminal X3 of CRS1-M2.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CRS1-M2 and CRS3-M2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42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43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CRS1-M2.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44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45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M2 car, disconnect the Ethernet cable from the terminal X3 of CRS3-M2.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CRS3-M2 and CRS1-TC2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46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47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CRS3-M2.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48" w:author="Auteur inconnu" w:date="2015-02-03T18:1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49" w:author="Auteur inconnu" w:date="2015-02-03T18:14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TC2 car, disconnect the Ethernet cable from the terminal X3 of CRS1-TC2.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CRS1-TC2 and TRS2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5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5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CRS1-TC2.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5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5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TC2 car, disconnect the Ethernet cable from the terminal Eth4 of TRS2.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TRS2 and CRS2-TC2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5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5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Eth4 of TRS2.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5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5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TC2 car, disconnect the Ethernet cable from the terminal X3 of CRS2-TC2.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CRS2-TC2 and CRS3-TC2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5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5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CRS2-TC2.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6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6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TC2 car, disconnect the Ethernet cable from the terminal X3 of CRS3-TC2.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CRS3-TC2 and CRS4-TC2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6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6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CRS3-TC2.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6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6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TC2 car, disconnect the Ethernet cable from the terminal X3 of CRS4-TC2.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CRS4-TC2 and CRS1-M3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6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6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CRS4-TC2.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6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6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M3 car, disconnect the Ethernet cable from the terminal X3 of CRS1-M3.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CRS1-M3 and CRS2-M3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7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7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CRS1-M3.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7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7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M3 car, disconnect the Ethernet cable from the terminal X3 of CRS2-M3.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CRS2-M3 and CRS2-M1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7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7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CRS2-M3.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7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7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M1 car, disconnect the Ethernet cable from the terminal X3 of CRS2-M1.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CRS2-M1 and CRS1-M1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7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7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CRS2-M1.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8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8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On M1 car, disconnect the Ethernet cable from the terminal X3 of CRS1-M1.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appears on DDU screen where &lt;XrsY&gt;&lt;XrsZ&gt; correspond to the CRS1-M1 and CRS1-TC1 ID.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Check that all the devices are still communicating normally.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8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8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 xml:space="preserve">Reconnect the Ethernet cable to the terminal </w:t>
            </w:r>
            <w:r>
              <w:rPr>
                <w:rFonts w:ascii="Alstom" w:hAnsi="Alstom"/>
                <w:sz w:val="20"/>
                <w:lang w:val="en-GB"/>
              </w:rPr>
              <w:t>X3 of CRS1-M1.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“NET_&lt;XrsY&gt;&lt;XrsZ&gt;RingFault” disappears on DDU screen.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8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8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Loss of at least one CRS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CRS1-TC1.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DCU1, DCU4, DCU5, TOI and ACU.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CRS1-TC1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8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8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CRS1-TC1.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8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8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CRS2-TC1.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BRIOM1, BRIOM3, BRIOM5, BRIOM7, EDU1 and MCE1.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CRS2-TC1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9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9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CRS2-TC1.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9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9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CRS3-TC1.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BRIOM2, BRIOM4, BRIOM6, BRIOM8 and DDU1.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CRS3-TC1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9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9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CRS3-TC1.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9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9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CRS4-TC1.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DCU2, DCU3, DCU6 and HVAC.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CRS4-TC1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09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09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CRS4-TC1.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0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0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CRS1-M4.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BRIOM1, DCU1, DCU4, DCU5 and TBCU4.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CRS1-M4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0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0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CRS1-M4.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0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0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CRS2-M4.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BRIOM2, DCU2, DCU3, DCU6 and HVAC.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CRS2-M4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0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0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CRS2-M4.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0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0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CRS1-M1.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BRIOM1, DCU1, DCU4, DCU5 and TBCU1.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CRS1-M1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10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11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CRS1-M1.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12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13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CRS2-M1.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BRIOM2, DCU2, DCU3, DCU6, HVAC and NBX.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CRS2-M1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14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15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CRS2-M1.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16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17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CRS1-M2.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BRIOM1, DCU1, DCU4, DCU5 and TBCU2.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CRS1-M2 turns to red.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Note: The EVC icon is still green because it is fed also by CRS3-M2.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18" w:author="Auteur inconnu" w:date="2015-02-03T18:1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19" w:author="Auteur inconnu" w:date="2015-02-03T18:15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CRS1-M2.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20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21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CRS2-M2.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BRIOM2, DCU2, DCU3, DCU6, HVAC and MBX.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CRS2-M2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22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23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CRS2-M2.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24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25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CRS3-M2.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CPM.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CRS3-M2 turns to red.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Note: The EVC icon is still green because it is also fed by CRS1-M2.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26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27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CRS3-M2.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28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29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CRS1-M3.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BRIOM1, DCU1, DCU4, DCU5 and TBCU3.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CRS1-M3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30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31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CRS1-M3.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32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33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CRS2-M3.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BRIOM2, DCU2, DCU3, DCU6 and HVAC.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CRS2-M3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34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35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CRS2-M3.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36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37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CRS1-TC2.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DCU1, DCU4, DCU5, TOI2 and ACU2.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CRS1-TC2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38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39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CRS1-TC2.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40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41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CRS2-TC2.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BRIOM1, BRIOM3, BRIOM5, BRIOM7, EDU2 and MCE2.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CRS2-TC2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42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43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CRS2-TC2.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44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45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CRS3-TC2.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BRIOM2, BRIOM4, BRIOM6, BRIOM8 and DDU2.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CRS3-TC2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46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47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CRS3-TC2.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48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49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off the CRS4-TC2.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following equipment connected to this CRS is disabled: DCU2, DCU3, DCU6 and HVAC.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icon CRS4-TC2 turns to red.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50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51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2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30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Turn on the CRS4-TC2.</w:t>
            </w:r>
          </w:p>
        </w:tc>
        <w:tc>
          <w:tcPr>
            <w:tcW w:w="3166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 “NET_FConsistNet” disappears on DDU screen.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Check on “Network Screen” that the equipment which was disabled became green again.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52" w:author="Auteur inconnu" w:date="2015-02-03T18:16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177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53" w:author="Auteur inconnu" w:date="2015-02-03T18:16:00Z">
              <w:r>
                <w:rPr>
                  <w:rFonts w:ascii="Alstom" w:hAnsi="Alstom"/>
                  <w:sz w:val="20"/>
                </w:rPr>
                <w:t>The faults aren't implemented</w:t>
              </w:r>
            </w:ins>
          </w:p>
        </w:tc>
      </w:tr>
    </w:tbl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suppressAutoHyphens w:val="0"/>
        <w:rPr>
          <w:rFonts w:ascii="Alstom" w:hAnsi="Alstom" w:cstheme="minorHAnsi"/>
          <w:lang w:val="en-ZA"/>
        </w:rPr>
      </w:pPr>
      <w: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>
        <w:trPr>
          <w:tblHeader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2154" w:name="_Toc401242001"/>
            <w:bookmarkEnd w:id="2154"/>
            <w:r>
              <w:lastRenderedPageBreak/>
              <w:t>Maintenance mode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procedure.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ON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Last revision of “DTD0000210198_A1_TCMS_Addressing_Plan.xls” document to check the IP address of the equipment.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Tips: You can use software tools like “Advanced IP Scanner” to automatize the ping operation.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A laptop with the maintenance software interface installed.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2155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2156" w:author="Auteur inconnu" w:date="2015-02-03T18:30:00Z">
              <w:r>
                <w:rPr>
                  <w:rFonts w:ascii="Alstom" w:hAnsi="Alstom"/>
                  <w:b/>
                  <w:sz w:val="20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2157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2158" w:author="Auteur inconnu" w:date="2015-02-03T18:30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Maintenance mode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8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Plug a laptop with the maintenance software installed on the terminal Eth1 from CRS3-TC1.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that the laptop has maintenance access to the train network.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59" w:author="Auteur inconnu" w:date="2015-02-03T18:27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8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the IP address provided supplies you with access.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 xml:space="preserve">The IP address provided should be one of the spare IPs reserved to this function according to the document </w:t>
            </w: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DTD0000210198.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ins w:id="2160" w:author="Auteur inconnu" w:date="2015-02-03T18:30:00Z">
              <w:r>
                <w:rPr>
                  <w:rFonts w:ascii="Alstom" w:hAnsi="Alstom" w:cs="Arial"/>
                  <w:sz w:val="20"/>
                  <w:szCs w:val="22"/>
                  <w:lang w:val="en-GB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IP: 10.EEE.EEE.xxx</w:t>
            </w:r>
          </w:p>
        </w:tc>
      </w:tr>
    </w:tbl>
    <w:p w:rsidR="00AF6503" w:rsidRDefault="00AF6503">
      <w:pPr>
        <w:rPr>
          <w:rFonts w:ascii="Alstom" w:hAnsi="Alstom" w:cstheme="minorHAnsi"/>
        </w:rPr>
      </w:pPr>
    </w:p>
    <w:p w:rsidR="00AF6503" w:rsidRDefault="00942274">
      <w:pPr>
        <w:suppressAutoHyphens w:val="0"/>
        <w:rPr>
          <w:rFonts w:ascii="Alstom" w:hAnsi="Alstom" w:cstheme="minorHAnsi"/>
        </w:rPr>
      </w:pPr>
      <w: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 w:rsidRPr="0095794F">
        <w:trPr>
          <w:tblHeader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2161" w:name="_Toc401242002"/>
            <w:bookmarkEnd w:id="2161"/>
            <w:r>
              <w:lastRenderedPageBreak/>
              <w:t>MCE redundancy in static situation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procedure.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ON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tools.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2162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2163" w:author="Auteur inconnu" w:date="2015-02-04T17:38:00Z">
              <w:r>
                <w:rPr>
                  <w:rFonts w:ascii="Alstom" w:hAnsi="Alstom"/>
                  <w:b/>
                  <w:sz w:val="20"/>
                  <w:lang w:val="en-ZA"/>
                </w:rPr>
                <w:t xml:space="preserve"> 0.0.4.1</w:t>
              </w:r>
            </w:ins>
          </w:p>
          <w:p w:rsidR="00AF6503" w:rsidRPr="0095794F" w:rsidRDefault="00942274">
            <w:pPr>
              <w:rPr>
                <w:lang w:val="en-US"/>
                <w:rPrChange w:id="2164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2165" w:author="Auteur inconnu" w:date="2015-02-04T17:39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MCE redundancy test</w:t>
            </w: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9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which MCE is master.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Only one MCE is master.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ins w:id="2166" w:author="Auteur inconnu" w:date="2015-02-04T17:31:00Z">
              <w:r>
                <w:rPr>
                  <w:rFonts w:ascii="Alstom" w:hAnsi="Alstom" w:cs="Arial"/>
                  <w:sz w:val="20"/>
                  <w:szCs w:val="22"/>
                  <w:lang w:val="en-GB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ins w:id="2167" w:author="Auteur inconnu" w:date="2015-02-04T17:28:00Z">
              <w:r>
                <w:rPr>
                  <w:rFonts w:ascii="Alstom" w:hAnsi="Alstom" w:cs="Arial"/>
                  <w:sz w:val="20"/>
                  <w:szCs w:val="22"/>
                  <w:lang w:val="en-GB" w:eastAsia="fr-FR"/>
                </w:rPr>
                <w:t xml:space="preserve">How to do </w:t>
              </w:r>
              <w:del w:id="2168" w:author="MOULIN Edwin" w:date="2015-02-06T09:37:00Z">
                <w:r w:rsidDel="00B32D9E">
                  <w:rPr>
                    <w:rFonts w:ascii="Alstom" w:hAnsi="Alstom" w:cs="Arial"/>
                    <w:sz w:val="20"/>
                    <w:szCs w:val="22"/>
                    <w:lang w:val="en-GB" w:eastAsia="fr-FR"/>
                  </w:rPr>
                  <w:delText>it</w:delText>
                </w:r>
              </w:del>
            </w:ins>
            <w:ins w:id="2169" w:author="Auteur inconnu" w:date="2015-02-04T17:29:00Z">
              <w:del w:id="2170" w:author="MOULIN Edwin" w:date="2015-02-06T09:37:00Z">
                <w:r w:rsidDel="00B32D9E">
                  <w:rPr>
                    <w:rFonts w:ascii="Alstom" w:hAnsi="Alstom" w:cs="Arial"/>
                    <w:sz w:val="20"/>
                    <w:szCs w:val="22"/>
                    <w:lang w:val="en-GB" w:eastAsia="fr-FR"/>
                  </w:rPr>
                  <w:delText xml:space="preserve"> ?</w:delText>
                </w:r>
              </w:del>
            </w:ins>
            <w:ins w:id="2171" w:author="MOULIN Edwin" w:date="2015-02-06T09:37:00Z">
              <w:r w:rsidR="00B32D9E">
                <w:rPr>
                  <w:rFonts w:ascii="Alstom" w:hAnsi="Alstom" w:cs="Arial"/>
                  <w:sz w:val="20"/>
                  <w:szCs w:val="22"/>
                  <w:lang w:val="en-GB" w:eastAsia="fr-FR"/>
                </w:rPr>
                <w:t>it?</w:t>
              </w:r>
            </w:ins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9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Switch OFF the MCE master.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opposite MCE becomes the master.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72" w:author="Auteur inconnu" w:date="2015-02-04T17:31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9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Switch ON the MCE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opposite MCE is still the master.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73" w:author="Auteur inconnu" w:date="2015-02-04T17:3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9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Switch OFF the MCE master.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opposite MCE becomes the master.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74" w:author="Auteur inconnu" w:date="2015-02-04T17:3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</w:rPr>
            </w:pPr>
          </w:p>
        </w:tc>
      </w:tr>
      <w:tr w:rsidR="00AF6503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9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Switch ON the MCE and wait its complete initialization.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opposite MCE is still the master.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75" w:author="Auteur inconnu" w:date="2015-02-04T17:3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OK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AF6503">
            <w:pPr>
              <w:pStyle w:val="checklist"/>
              <w:jc w:val="left"/>
              <w:rPr>
                <w:rFonts w:ascii="Alstom" w:hAnsi="Alstom"/>
                <w:sz w:val="20"/>
              </w:rPr>
            </w:pPr>
          </w:p>
        </w:tc>
      </w:tr>
    </w:tbl>
    <w:p w:rsidR="00AF6503" w:rsidRDefault="00AF6503">
      <w:pPr>
        <w:rPr>
          <w:rFonts w:ascii="Alstom" w:hAnsi="Alstom" w:cstheme="minorHAnsi"/>
          <w:lang w:val="en-ZA"/>
        </w:rPr>
      </w:pPr>
    </w:p>
    <w:p w:rsidR="00AF6503" w:rsidRDefault="00942274">
      <w:pPr>
        <w:suppressAutoHyphens w:val="0"/>
        <w:rPr>
          <w:rFonts w:ascii="Alstom" w:hAnsi="Alstom" w:cstheme="minorHAnsi"/>
          <w:lang w:val="en-ZA"/>
        </w:rPr>
      </w:pPr>
      <w:r>
        <w:br w:type="page"/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 w:rsidTr="00AF5EF3">
        <w:trPr>
          <w:tblHeader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  <w:pageBreakBefore/>
            </w:pPr>
            <w:bookmarkStart w:id="2176" w:name="_Toc401242003"/>
            <w:bookmarkEnd w:id="2176"/>
            <w:r>
              <w:lastRenderedPageBreak/>
              <w:t>Monitoring network circuit breaker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 w:rsidTr="00AF5EF3">
        <w:trPr>
          <w:trHeight w:val="250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procedure.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 w:rsidTr="00AF5EF3">
        <w:trPr>
          <w:cantSplit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 xml:space="preserve">Static 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Conf1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No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As described above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TC1: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ON Position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Tr="00AF5EF3">
        <w:trPr>
          <w:trHeight w:val="20"/>
          <w:jc w:val="center"/>
        </w:trPr>
        <w:tc>
          <w:tcPr>
            <w:tcW w:w="4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50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 w:rsidRPr="0095794F" w:rsidTr="00AF5EF3">
        <w:trPr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Tr="00AF5EF3">
        <w:trPr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Train Tracer.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 w:rsidTr="00AF5EF3">
        <w:trPr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safety precaution.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 w:rsidTr="00AF5EF3">
        <w:trPr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2177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2178" w:author="Auteur inconnu" w:date="2015-02-04T17:39:00Z">
              <w:r>
                <w:rPr>
                  <w:rFonts w:ascii="Alstom" w:hAnsi="Alstom"/>
                  <w:b/>
                  <w:sz w:val="20"/>
                  <w:lang w:val="en-ZA"/>
                </w:rPr>
                <w:t xml:space="preserve"> 0.0.4.1</w:t>
              </w:r>
            </w:ins>
          </w:p>
          <w:p w:rsidR="00AF6503" w:rsidRPr="0095794F" w:rsidRDefault="00942274">
            <w:pPr>
              <w:rPr>
                <w:lang w:val="en-US"/>
                <w:rPrChange w:id="2179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2180" w:author="Auteur inconnu" w:date="2015-02-04T17:39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 w:rsidTr="00AF5EF3">
        <w:trPr>
          <w:cantSplit/>
          <w:trHeight w:val="1263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 w:rsidRPr="0095794F" w:rsidTr="00AF5EF3">
        <w:trPr>
          <w:cantSplit/>
          <w:trHeight w:val="494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Circuit breaker tripped in TC1 car</w:t>
            </w:r>
          </w:p>
        </w:tc>
      </w:tr>
      <w:tr w:rsidR="00AF6503" w:rsidRPr="00942274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CB40Q1 of the MCE1.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6503" w:rsidRDefault="00942274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81" w:author="MOULIN Edwin" w:date="2015-02-06T09:40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82" w:author="MOULIN Edwin" w:date="2015-02-06T09:40:00Z">
              <w:r>
                <w:rPr>
                  <w:rFonts w:ascii="Alstom" w:hAnsi="Alstom"/>
                  <w:sz w:val="20"/>
                </w:rPr>
                <w:t>Procedure: they seem it</w:t>
              </w:r>
            </w:ins>
            <w:ins w:id="2183" w:author="MOULIN Edwin" w:date="2015-02-06T09:41:00Z">
              <w:r>
                <w:rPr>
                  <w:rFonts w:ascii="Alstom" w:hAnsi="Alstom"/>
                  <w:sz w:val="20"/>
                </w:rPr>
                <w:t xml:space="preserve"> is </w:t>
              </w:r>
            </w:ins>
            <w:ins w:id="2184" w:author="MOULIN Edwin" w:date="2015-02-06T09:43:00Z">
              <w:r w:rsidR="00AF5EF3">
                <w:rPr>
                  <w:rFonts w:ascii="Alstom" w:hAnsi="Alstom"/>
                  <w:sz w:val="20"/>
                </w:rPr>
                <w:t>an</w:t>
              </w:r>
            </w:ins>
            <w:ins w:id="2185" w:author="MOULIN Edwin" w:date="2015-02-06T09:41:00Z">
              <w:r>
                <w:rPr>
                  <w:rFonts w:ascii="Alstom" w:hAnsi="Alstom"/>
                  <w:sz w:val="20"/>
                </w:rPr>
                <w:t xml:space="preserve"> integration test. Moreover the circuit </w:t>
              </w:r>
            </w:ins>
            <w:ins w:id="2186" w:author="MOULIN Edwin" w:date="2015-02-06T09:43:00Z">
              <w:r>
                <w:rPr>
                  <w:rFonts w:ascii="Alstom" w:hAnsi="Alstom"/>
                  <w:sz w:val="20"/>
                </w:rPr>
                <w:t>breaker is</w:t>
              </w:r>
            </w:ins>
            <w:ins w:id="2187" w:author="MOULIN Edwin" w:date="2015-02-06T09:41:00Z">
              <w:r>
                <w:rPr>
                  <w:rFonts w:ascii="Alstom" w:hAnsi="Alstom"/>
                  <w:sz w:val="20"/>
                </w:rPr>
                <w:t xml:space="preserve"> implemented in DDK function</w:t>
              </w:r>
            </w:ins>
            <w:ins w:id="2188" w:author="MOULIN Edwin" w:date="2015-02-06T09:42:00Z">
              <w:r>
                <w:rPr>
                  <w:rFonts w:ascii="Alstom" w:hAnsi="Alstom"/>
                  <w:sz w:val="20"/>
                </w:rPr>
                <w:t xml:space="preserve">. Then </w:t>
              </w:r>
            </w:ins>
            <w:ins w:id="2189" w:author="MOULIN Edwin" w:date="2015-02-06T09:43:00Z">
              <w:r>
                <w:rPr>
                  <w:rFonts w:ascii="Alstom" w:hAnsi="Alstom"/>
                  <w:sz w:val="20"/>
                </w:rPr>
                <w:t>those variables don’t</w:t>
              </w:r>
            </w:ins>
            <w:ins w:id="2190" w:author="MOULIN Edwin" w:date="2015-02-06T09:42:00Z">
              <w:r>
                <w:rPr>
                  <w:rFonts w:ascii="Alstom" w:hAnsi="Alstom"/>
                  <w:sz w:val="20"/>
                </w:rPr>
                <w:t xml:space="preserve"> exist.</w:t>
              </w:r>
            </w:ins>
          </w:p>
        </w:tc>
      </w:tr>
      <w:tr w:rsidR="00AF6503" w:rsidRPr="00942274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CB40Q1 of the MCE1.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6503" w:rsidRDefault="00942274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9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92" w:author="MOULIN Edwin" w:date="2015-02-06T09:42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CB25Q2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9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9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CB25Q2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9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9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CB25Q4 of the BRIOM3.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9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19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CB25Q4 of the BRIOM3.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19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0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CB25Q6 of the BRIOM5.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0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02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CB25Q6 of the BRIOM5.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0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0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CB25Q8 of the BRIOM7.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0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0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CB25Q8 of the BRIOM7.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0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0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CB25Q11 of the CRS2-TC1.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0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1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CB25Q11 of the CRS2-TC1.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1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12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CB25Q13 of the CRS4-TC1.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1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1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CB25Q13 of the CRS4-TC1.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1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1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CB25Q15 of the TRS1.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1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1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CB25Q15 of the TRS1.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1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2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CB25Q3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2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22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CB25Q3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2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2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CB25Q5 of the BRIOM4.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2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2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CB25Q5 of the BRIOM4.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2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2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CB25Q7 of the BRIOM6.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2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3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CB25Q7 of the BRIOM6.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3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32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CB25Q9 of the BRIOM8.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3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3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CB25Q9 of the BRIOM8.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3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3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CB25Q10 of the CRS1-TC1.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3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3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CB25Q10 of the CRS1-TC1.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3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4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CB25Q12 of the CRS3-TC1.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4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42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CB25Q12 of the CRS3-TC1.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4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4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CB25Q14 of the TBR-TC1.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4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4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CB25Q14 of the TBR-TC1.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4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4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CB25Q16 of the DDU1.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4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5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CB25Q16 of the DDU1.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51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52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RPr="0095794F" w:rsidTr="00AF5EF3">
        <w:trPr>
          <w:cantSplit/>
          <w:trHeight w:val="494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5EF3" w:rsidRDefault="00AF5EF3">
            <w:pPr>
              <w:pStyle w:val="Titre4"/>
            </w:pPr>
            <w:r>
              <w:t>Circuit breaker tripped in M4 car</w:t>
            </w:r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53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54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55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56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CB25Q11 of the CRS2-M4.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57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58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CB25Q11 of the CRS2-M4.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59" w:author="MOULIN Edwin" w:date="2015-02-06T09:4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60" w:author="MOULIN Edwin" w:date="2015-02-06T09:43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6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6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6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6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CB25Q10 of the CRS1-M4.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6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6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CB25Q10 of the CRS1-M4.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6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6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CB25Q14 of the TBR-M4.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6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7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CB25Q14 of the TBR-M4.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7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7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RPr="0095794F" w:rsidTr="00AF5EF3">
        <w:trPr>
          <w:cantSplit/>
          <w:trHeight w:val="494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5EF3" w:rsidRDefault="00AF5EF3">
            <w:pPr>
              <w:pStyle w:val="Titre4"/>
            </w:pPr>
            <w:r>
              <w:t>Circuit breaker tripped in M1 car</w:t>
            </w:r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7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7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7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7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CB25Q11 of the CRS2-M1.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7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7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CB25Q11 of the CRS2-M1.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7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8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8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8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8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8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CB25Q10 of the CRS1-M1.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8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8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CB25Q10 of the CRS1-M1.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8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8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CB25Q14 of the TBR-M1.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8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9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CB25Q14 of the TBR-M1.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9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9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RPr="0095794F" w:rsidTr="00AF5EF3">
        <w:trPr>
          <w:cantSplit/>
          <w:trHeight w:val="494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5EF3" w:rsidRDefault="00AF5EF3">
            <w:pPr>
              <w:pStyle w:val="Titre4"/>
            </w:pPr>
            <w:r>
              <w:t>Circuit breaker tripped in M2 car</w:t>
            </w:r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9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9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9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9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CB25Q11 of the CRS2-M2.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9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29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CB25Q11 of the CRS2-M2.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29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0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0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0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0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0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CB25Q10 of the CRS1-M2.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0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0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CB25Q10 of the CRS1-M2.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0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0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CB25Q13 of the CRS3-M2.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0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1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CB25Q13 of the CRS3-M2.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1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1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CB25Q14 of the TBR-M2.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1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1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CB25Q14 of the TBR-M2.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1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1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RPr="0095794F" w:rsidTr="00AF5EF3">
        <w:trPr>
          <w:cantSplit/>
          <w:trHeight w:val="494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5EF3" w:rsidRDefault="00AF5EF3">
            <w:pPr>
              <w:pStyle w:val="Titre4"/>
            </w:pPr>
            <w:r>
              <w:t>Circuit breaker tripped in M3 car</w:t>
            </w:r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1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1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CB25Q6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1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2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CB25Q11 of the CRS2-M3.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2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2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CB25Q11 of the CRS2-M3.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2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2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2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2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CB25Q7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2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2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CB25Q10 of the CRS1-M3.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2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3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CB25Q10 of the CRS1-M3.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3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3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CB25Q14 of the TBR-M3.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3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3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CB25Q14 of the TBR-M3.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3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3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RPr="0095794F" w:rsidTr="00AF5EF3">
        <w:trPr>
          <w:cantSplit/>
          <w:trHeight w:val="494"/>
          <w:jc w:val="center"/>
        </w:trPr>
        <w:tc>
          <w:tcPr>
            <w:tcW w:w="98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5EF3" w:rsidRDefault="00AF5EF3">
            <w:pPr>
              <w:pStyle w:val="Titre4"/>
            </w:pPr>
            <w:r>
              <w:t>Circuit breaker tripped in TC2 car</w:t>
            </w:r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CB40Q1 of the MCE2.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3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3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CB40Q1 of the MCE2.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3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4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CB25Q2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4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4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CB25Q2 of the BRIOM1.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4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4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CB25Q4 of the BRIOM3.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4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4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CB25Q4 of the BRIOM3.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4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4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CB25Q6 of the BRIOM5.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49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50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CB25Q6 of the BRIOM5.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51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52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CB25Q8 of the BRIOM7.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53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54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CB25Q8 of the BRIOM7.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55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56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CB25Q11 of the CRS2-TC2.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57" w:author="MOULIN Edwin" w:date="2015-02-06T09:44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58" w:author="MOULIN Edwin" w:date="2015-02-06T09:44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CB25Q11 of the CRS2-TC2.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59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60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CB25Q13 of the CRS4-TC2.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61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62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CB25Q13 of the CRS4-TC2.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63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64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CB25Q15 of the TRS2.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65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66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CB25Q15 of the TRS2.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LI_CBTCMS1R2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67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68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CB25Q3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69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70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CB25Q3 of the BRIOM2.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71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72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CB25Q5 of the BRIOM4.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73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74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CB25Q5 of the BRIOM4.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75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76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CB25Q7 of the BRIOM6.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77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78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CB25Q7 of the BRIOM6.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79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80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CB25Q9 of the BRIOM8.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81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82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CB25Q9 of the BRIOM8.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83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84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CB25Q10 of the CRS1-TC2.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85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86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CB25Q10 of the CRS1-TC2.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87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88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CB25Q12 of the CRS3-TC2.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89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90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CB25Q12 of the CRS3-TC2.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91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92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CB25Q14 of the TBR-TC2.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93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  <w:bookmarkStart w:id="2394" w:name="_GoBack"/>
            <w:bookmarkEnd w:id="2394"/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95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CB25Q14 of the TBR-TC2.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96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97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Set off the CB25Q16 of the DDU2.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Check with the Train Tracer that the following input indications become true: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398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399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  <w:tr w:rsidR="00AF5EF3" w:rsidTr="00AF5EF3">
        <w:trPr>
          <w:cantSplit/>
          <w:trHeight w:val="494"/>
          <w:jc w:val="center"/>
        </w:trPr>
        <w:tc>
          <w:tcPr>
            <w:tcW w:w="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5EF3" w:rsidRDefault="00AF5EF3">
            <w:pPr>
              <w:widowControl w:val="0"/>
              <w:numPr>
                <w:ilvl w:val="0"/>
                <w:numId w:val="13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50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Normalize the CB25Q16 of the DDU2.</w:t>
            </w:r>
          </w:p>
        </w:tc>
        <w:tc>
          <w:tcPr>
            <w:tcW w:w="3007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The following inputs become false again: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LI_CBTCMS2R1</w:t>
            </w:r>
          </w:p>
          <w:p w:rsidR="00AF5EF3" w:rsidRDefault="00AF5EF3">
            <w:pPr>
              <w:rPr>
                <w:rFonts w:ascii="Alstom" w:hAnsi="Alstom" w:cs="Arial"/>
                <w:sz w:val="20"/>
                <w:szCs w:val="22"/>
                <w:shd w:val="clear" w:color="auto" w:fill="FFFF00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LI_CBTCMS2R2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5EF3" w:rsidRDefault="00AF5EF3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00" w:author="MOULIN Edwin" w:date="2015-02-06T09:4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NOK</w:t>
              </w:r>
            </w:ins>
          </w:p>
        </w:tc>
        <w:tc>
          <w:tcPr>
            <w:tcW w:w="214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5EF3" w:rsidRDefault="00AF5EF3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01" w:author="MOULIN Edwin" w:date="2015-02-06T09:45:00Z">
              <w:r>
                <w:rPr>
                  <w:rFonts w:ascii="Alstom" w:hAnsi="Alstom"/>
                  <w:sz w:val="20"/>
                </w:rPr>
                <w:t>See previous NOK</w:t>
              </w:r>
            </w:ins>
          </w:p>
        </w:tc>
      </w:tr>
    </w:tbl>
    <w:p w:rsidR="00AF6503" w:rsidRDefault="00AF6503">
      <w:pPr>
        <w:rPr>
          <w:rFonts w:ascii="Alstom" w:hAnsi="Alstom" w:cstheme="minorHAnsi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5" w:type="dxa"/>
          <w:right w:w="30" w:type="dxa"/>
        </w:tblCellMar>
        <w:tblLook w:val="04A0" w:firstRow="1" w:lastRow="0" w:firstColumn="1" w:lastColumn="0" w:noHBand="0" w:noVBand="1"/>
      </w:tblPr>
      <w:tblGrid>
        <w:gridCol w:w="523"/>
        <w:gridCol w:w="2502"/>
        <w:gridCol w:w="1794"/>
        <w:gridCol w:w="1213"/>
        <w:gridCol w:w="1652"/>
        <w:gridCol w:w="2143"/>
      </w:tblGrid>
      <w:tr w:rsidR="00AF6503" w:rsidRPr="0095794F">
        <w:trPr>
          <w:tblHeader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E6E6E6"/>
            <w:tcMar>
              <w:left w:w="15" w:type="dxa"/>
            </w:tcMar>
          </w:tcPr>
          <w:p w:rsidR="00AF6503" w:rsidRDefault="00942274">
            <w:pPr>
              <w:pStyle w:val="Titre3"/>
            </w:pPr>
            <w:bookmarkStart w:id="2402" w:name="_Toc401242004"/>
            <w:bookmarkEnd w:id="2402"/>
            <w:r>
              <w:t>Monitoring network with coupled units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AF6503" w:rsidRDefault="00AF6503">
            <w:pPr>
              <w:pStyle w:val="Titre3"/>
              <w:keepLines w:val="0"/>
            </w:pPr>
          </w:p>
        </w:tc>
      </w:tr>
      <w:tr w:rsidR="00AF6503" w:rsidRPr="0095794F">
        <w:trPr>
          <w:trHeight w:val="250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PRE-NECESSARY CARRIED OUT PROCEDURES: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pre-necessary carried out procedure.</w:t>
            </w:r>
          </w:p>
          <w:p w:rsidR="00AF6503" w:rsidRDefault="00AF6503">
            <w:pPr>
              <w:rPr>
                <w:rFonts w:ascii="Alstom" w:hAnsi="Alstom"/>
                <w:sz w:val="20"/>
                <w:lang w:val="en-ZA"/>
              </w:rPr>
            </w:pPr>
          </w:p>
        </w:tc>
      </w:tr>
      <w:tr w:rsidR="00AF6503" w:rsidRPr="0095794F">
        <w:trPr>
          <w:cantSplit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TRAIN INITIAL CONFIGURATION:</w:t>
            </w:r>
          </w:p>
          <w:p w:rsidR="00AF6503" w:rsidRDefault="00942274">
            <w:pPr>
              <w:rPr>
                <w:rFonts w:ascii="Alstom" w:hAnsi="Alstom"/>
                <w:sz w:val="20"/>
                <w:lang w:val="en-ZA"/>
              </w:rPr>
            </w:pPr>
            <w:r>
              <w:rPr>
                <w:rFonts w:ascii="Alstom" w:hAnsi="Alstom"/>
                <w:sz w:val="20"/>
                <w:lang w:val="en-ZA"/>
              </w:rPr>
              <w:t>No particular preliminary action.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lang w:val="en-GB"/>
              </w:rPr>
            </w:pP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Category: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Functional Type Test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Test type: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Dynamic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Train configuration: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Conf2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HV needed: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Yes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Initial train operating mode: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Prepared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lastRenderedPageBreak/>
              <w:t>Key switch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OFF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Key switch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ON Position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TC1: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Any Mode</w:t>
            </w:r>
          </w:p>
        </w:tc>
      </w:tr>
      <w:tr w:rsidR="00AF6503">
        <w:trPr>
          <w:trHeight w:val="20"/>
          <w:jc w:val="center"/>
        </w:trPr>
        <w:tc>
          <w:tcPr>
            <w:tcW w:w="47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  <w:lang w:val="en-ZA"/>
              </w:rPr>
            </w:pPr>
            <w:r>
              <w:rPr>
                <w:rFonts w:ascii="Alstom" w:hAnsi="Alstom"/>
                <w:b/>
                <w:bCs/>
                <w:lang w:val="en-ZA"/>
              </w:rPr>
              <w:t>Mode selector initial state in lead unit TC2:</w:t>
            </w:r>
          </w:p>
        </w:tc>
        <w:tc>
          <w:tcPr>
            <w:tcW w:w="49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942274">
            <w:pPr>
              <w:ind w:left="113"/>
              <w:rPr>
                <w:rFonts w:ascii="Alstom" w:hAnsi="Alstom"/>
                <w:b/>
                <w:bCs/>
              </w:rPr>
            </w:pPr>
            <w:r>
              <w:rPr>
                <w:rFonts w:ascii="Alstom" w:hAnsi="Alstom"/>
                <w:b/>
                <w:bCs/>
              </w:rPr>
              <w:t>Coupling Mode</w:t>
            </w: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PRELIMINARY CHECKS:</w:t>
            </w:r>
          </w:p>
          <w:p w:rsidR="00AF6503" w:rsidRDefault="00942274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  <w:r>
              <w:rPr>
                <w:rFonts w:ascii="Alstom" w:hAnsi="Alstom"/>
                <w:bCs/>
                <w:sz w:val="20"/>
                <w:lang w:val="en-ZA"/>
              </w:rPr>
              <w:t>No particular preliminary check.</w:t>
            </w:r>
          </w:p>
          <w:p w:rsidR="00AF6503" w:rsidRDefault="00AF6503">
            <w:pPr>
              <w:pStyle w:val="Pieddepage"/>
              <w:rPr>
                <w:rFonts w:ascii="Alstom" w:hAnsi="Alstom"/>
                <w:bCs/>
                <w:sz w:val="20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SPECIFIC TOOLS: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No particular tools.</w:t>
            </w:r>
          </w:p>
          <w:p w:rsidR="00AF6503" w:rsidRDefault="00AF6503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</w:p>
        </w:tc>
      </w:tr>
      <w:tr w:rsidR="00AF6503" w:rsidRPr="0095794F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SAFETY PRECAUTIONS:</w:t>
            </w:r>
          </w:p>
          <w:p w:rsidR="00AF6503" w:rsidRDefault="00942274">
            <w:pPr>
              <w:rPr>
                <w:rFonts w:ascii="Alstom" w:hAnsi="Alstom"/>
                <w:bCs/>
                <w:sz w:val="20"/>
                <w:szCs w:val="16"/>
                <w:lang w:val="en-ZA"/>
              </w:rPr>
            </w:pPr>
            <w:r>
              <w:rPr>
                <w:rFonts w:ascii="Alstom" w:hAnsi="Alstom"/>
                <w:bCs/>
                <w:sz w:val="20"/>
                <w:szCs w:val="16"/>
                <w:lang w:val="en-ZA"/>
              </w:rPr>
              <w:t>The respective safety precautions must be carried on during train coupling process.</w:t>
            </w:r>
          </w:p>
          <w:p w:rsidR="00AF6503" w:rsidRDefault="00AF6503">
            <w:pP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</w:pPr>
          </w:p>
        </w:tc>
      </w:tr>
      <w:tr w:rsidR="00AF6503">
        <w:trPr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5" w:type="dxa"/>
            </w:tcMar>
          </w:tcPr>
          <w:p w:rsidR="00AF6503" w:rsidRDefault="00942274">
            <w:pPr>
              <w:rPr>
                <w:rFonts w:ascii="Alstom" w:hAnsi="Alstom"/>
                <w:b/>
                <w:sz w:val="20"/>
                <w:lang w:val="en-ZA"/>
              </w:rPr>
            </w:pPr>
            <w:r>
              <w:rPr>
                <w:rFonts w:ascii="Alstom" w:hAnsi="Alstom"/>
                <w:b/>
                <w:sz w:val="20"/>
                <w:szCs w:val="16"/>
                <w:u w:val="single"/>
                <w:lang w:val="en-ZA"/>
              </w:rPr>
              <w:t>CONFIGURATION SOFTWARE/HARDWARE:</w:t>
            </w:r>
          </w:p>
          <w:p w:rsidR="00AF6503" w:rsidRPr="0095794F" w:rsidRDefault="00942274">
            <w:pPr>
              <w:rPr>
                <w:lang w:val="en-US"/>
                <w:rPrChange w:id="2403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MPU:</w:t>
            </w:r>
            <w:ins w:id="2404" w:author="Auteur inconnu" w:date="2015-02-04T18:05:00Z">
              <w:r>
                <w:rPr>
                  <w:rFonts w:ascii="Alstom" w:hAnsi="Alstom"/>
                  <w:b/>
                  <w:sz w:val="20"/>
                  <w:lang w:val="en-ZA"/>
                </w:rPr>
                <w:t>0.0.4.1</w:t>
              </w:r>
            </w:ins>
          </w:p>
          <w:p w:rsidR="00AF6503" w:rsidRPr="0095794F" w:rsidRDefault="00942274">
            <w:pPr>
              <w:rPr>
                <w:lang w:val="en-US"/>
                <w:rPrChange w:id="2405" w:author="MOULIN Edwin" w:date="2015-02-06T09:23:00Z">
                  <w:rPr/>
                </w:rPrChange>
              </w:rPr>
            </w:pPr>
            <w:r>
              <w:rPr>
                <w:rFonts w:ascii="Alstom" w:hAnsi="Alstom"/>
                <w:b/>
                <w:sz w:val="20"/>
                <w:lang w:val="en-ZA"/>
              </w:rPr>
              <w:t>DDU:</w:t>
            </w:r>
            <w:ins w:id="2406" w:author="Auteur inconnu" w:date="2015-02-04T18:05:00Z">
              <w:r>
                <w:rPr>
                  <w:rFonts w:ascii="Alstom" w:hAnsi="Alstom"/>
                  <w:b/>
                  <w:sz w:val="20"/>
                  <w:lang w:val="en-ZA"/>
                </w:rPr>
                <w:t>1.0fdraft</w:t>
              </w:r>
            </w:ins>
          </w:p>
          <w:p w:rsidR="00AF6503" w:rsidRDefault="00942274">
            <w:pPr>
              <w:rPr>
                <w:rFonts w:ascii="Alstom" w:hAnsi="Alstom"/>
                <w:b/>
                <w:sz w:val="20"/>
              </w:rPr>
            </w:pPr>
            <w:r>
              <w:rPr>
                <w:rFonts w:ascii="Alstom" w:hAnsi="Alstom"/>
                <w:b/>
                <w:sz w:val="20"/>
              </w:rPr>
              <w:t>Equipment required:</w:t>
            </w:r>
          </w:p>
        </w:tc>
      </w:tr>
      <w:tr w:rsidR="00AF6503">
        <w:trPr>
          <w:cantSplit/>
          <w:trHeight w:val="1263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15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Step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</w:rPr>
            </w:pPr>
            <w:r>
              <w:rPr>
                <w:rFonts w:ascii="Alstom" w:hAnsi="Alstom"/>
                <w:b/>
                <w:sz w:val="24"/>
                <w:szCs w:val="24"/>
              </w:rPr>
              <w:t>Action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</w:rPr>
            </w:pPr>
            <w:r>
              <w:rPr>
                <w:rFonts w:ascii="Alstom" w:hAnsi="Alstom" w:cs="Arial"/>
                <w:bCs w:val="0"/>
                <w:szCs w:val="24"/>
              </w:rPr>
              <w:t>Check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pStyle w:val="Celtitle"/>
              <w:spacing w:before="0" w:after="0"/>
              <w:rPr>
                <w:rFonts w:ascii="Alstom" w:hAnsi="Alstom" w:cs="Arial"/>
                <w:bCs w:val="0"/>
                <w:szCs w:val="24"/>
                <w:lang w:val="nl-NL"/>
              </w:rPr>
            </w:pPr>
            <w:r>
              <w:rPr>
                <w:rFonts w:ascii="Alstom" w:hAnsi="Alstom" w:cs="Arial"/>
                <w:bCs w:val="0"/>
                <w:szCs w:val="24"/>
                <w:lang w:val="nl-NL"/>
              </w:rPr>
              <w:t>OK/NOK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3" w:type="dxa"/>
            </w:tcMar>
            <w:vAlign w:val="center"/>
          </w:tcPr>
          <w:p w:rsidR="00AF6503" w:rsidRDefault="00942274">
            <w:pPr>
              <w:jc w:val="center"/>
              <w:rPr>
                <w:rFonts w:ascii="Alstom" w:hAnsi="Alstom"/>
                <w:b/>
                <w:sz w:val="24"/>
                <w:szCs w:val="24"/>
                <w:lang w:val="nl-NL"/>
              </w:rPr>
            </w:pPr>
            <w:r>
              <w:rPr>
                <w:rFonts w:ascii="Alstom" w:hAnsi="Alstom"/>
                <w:b/>
                <w:sz w:val="24"/>
                <w:szCs w:val="24"/>
                <w:lang w:val="nl-NL"/>
              </w:rPr>
              <w:t>Comment</w:t>
            </w:r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97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5" w:type="dxa"/>
            </w:tcMar>
            <w:vAlign w:val="center"/>
          </w:tcPr>
          <w:p w:rsidR="00AF6503" w:rsidRDefault="00942274">
            <w:pPr>
              <w:pStyle w:val="Titre4"/>
            </w:pPr>
            <w:r>
              <w:t>Network communication with coupled units</w:t>
            </w:r>
          </w:p>
        </w:tc>
      </w:tr>
      <w:tr w:rsidR="00AF6503" w:rsidRPr="0095794F">
        <w:trPr>
          <w:cantSplit/>
          <w:trHeight w:val="349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Couple two train units and check the network integrity.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>Train units coupled and the communication between them is fine.</w:t>
            </w:r>
          </w:p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 w:cs="Arial"/>
                <w:sz w:val="20"/>
                <w:szCs w:val="22"/>
                <w:lang w:val="en-GB" w:eastAsia="fr-FR"/>
              </w:rPr>
              <w:t xml:space="preserve">Check on DDU the new train configuration with two train units. 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07" w:author="Auteur inconnu" w:date="2015-02-04T18:03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08" w:author="Auteur inconnu" w:date="2015-02-04T18:04:00Z">
              <w:r>
                <w:rPr>
                  <w:rFonts w:ascii="Alstom" w:hAnsi="Alstom"/>
                  <w:sz w:val="20"/>
                </w:rPr>
                <w:t>Laborame : We cannot coupled two tr</w:t>
              </w:r>
            </w:ins>
            <w:ins w:id="2409" w:author="Auteur inconnu" w:date="2015-02-04T18:05:00Z">
              <w:r>
                <w:rPr>
                  <w:rFonts w:ascii="Alstom" w:hAnsi="Alstom"/>
                  <w:sz w:val="20"/>
                </w:rPr>
                <w:t>ains in Laborame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/>
                <w:sz w:val="20"/>
                <w:lang w:val="en-GB"/>
              </w:rPr>
              <w:t>On TC2 coupled car, disconnect the Ethernet cable from the terminal Eth0 of TRS2.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GB" w:eastAsia="fr-FR"/>
              </w:rPr>
            </w:pPr>
            <w:r>
              <w:rPr>
                <w:rFonts w:ascii="Alstom" w:hAnsi="Alstom"/>
                <w:sz w:val="20"/>
                <w:lang w:val="en-US"/>
              </w:rPr>
              <w:t>The fault “NET_FTrainNet” appears on DDU screen, but the communication still working between the trains.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10" w:author="Auteur inconnu" w:date="2015-02-04T18:0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11" w:author="Auteur inconnu" w:date="2015-02-04T18:05:00Z">
              <w:r>
                <w:rPr>
                  <w:rFonts w:ascii="Alstom" w:hAnsi="Alstom"/>
                  <w:sz w:val="20"/>
                </w:rPr>
                <w:t>Laborame : We cannot coupled two trains in Laborame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Reconnect the Ethernet cable in the terminal Eth0 of TRS2. 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US"/>
              </w:rPr>
            </w:pPr>
            <w:r>
              <w:rPr>
                <w:rFonts w:ascii="Alstom" w:hAnsi="Alstom"/>
                <w:sz w:val="20"/>
                <w:lang w:val="en-US"/>
              </w:rPr>
              <w:t>The fault “NET_FTrainNet” disappears on DDU screen.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12" w:author="Auteur inconnu" w:date="2015-02-04T18:0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13" w:author="Auteur inconnu" w:date="2015-02-04T18:05:00Z">
              <w:r>
                <w:rPr>
                  <w:rFonts w:ascii="Alstom" w:hAnsi="Alstom"/>
                  <w:sz w:val="20"/>
                </w:rPr>
                <w:t>Laborame : We cannot coupled two trains in Laborame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>Disconnect the Ethernet cable from the terminal Eth2 of TRS2.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US"/>
              </w:rPr>
            </w:pPr>
            <w:r>
              <w:rPr>
                <w:rFonts w:ascii="Alstom" w:hAnsi="Alstom"/>
                <w:sz w:val="20"/>
                <w:lang w:val="en-US"/>
              </w:rPr>
              <w:t>The fault “NET_FTrainNet” appears on DDU screen, but the communication still working between the trains.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14" w:author="Auteur inconnu" w:date="2015-02-04T18:0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15" w:author="Auteur inconnu" w:date="2015-02-04T18:05:00Z">
              <w:r>
                <w:rPr>
                  <w:rFonts w:ascii="Alstom" w:hAnsi="Alstom"/>
                  <w:sz w:val="20"/>
                </w:rPr>
                <w:t>Laborame : We cannot coupled two trains in Laborame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  <w:lang w:val="en-GB"/>
              </w:rPr>
              <w:t xml:space="preserve">Reconnect the Ethernet cable in the terminal Eth2 of TRS2. 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US"/>
              </w:rPr>
            </w:pPr>
            <w:r>
              <w:rPr>
                <w:rFonts w:ascii="Alstom" w:hAnsi="Alstom"/>
                <w:sz w:val="20"/>
                <w:lang w:val="en-US"/>
              </w:rPr>
              <w:t>The fault “NET_FTrainNet” disappears on DDU screen.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16" w:author="Auteur inconnu" w:date="2015-02-04T18:0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17" w:author="Auteur inconnu" w:date="2015-02-04T18:05:00Z">
              <w:r>
                <w:rPr>
                  <w:rFonts w:ascii="Alstom" w:hAnsi="Alstom"/>
                  <w:sz w:val="20"/>
                </w:rPr>
                <w:t>Laborame : We cannot coupled two trains in Laborame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Turn off the TRS2.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following faults appear on DDU screen: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“NET_FTrainNet”</w:t>
            </w:r>
          </w:p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“NET_FConsistNet”</w:t>
            </w:r>
          </w:p>
          <w:p w:rsidR="00AF6503" w:rsidRDefault="00942274">
            <w:pPr>
              <w:rPr>
                <w:rFonts w:ascii="Alstom" w:hAnsi="Alstom"/>
                <w:sz w:val="20"/>
                <w:lang w:val="en-US"/>
              </w:rPr>
            </w:pPr>
            <w:r>
              <w:rPr>
                <w:rFonts w:ascii="Alstom" w:hAnsi="Alstom"/>
                <w:sz w:val="20"/>
                <w:lang w:val="en-US"/>
              </w:rPr>
              <w:t>Check on “Network Screen” that the icon of TRS2 became red.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18" w:author="Auteur inconnu" w:date="2015-02-04T18:0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19" w:author="Auteur inconnu" w:date="2015-02-04T18:05:00Z">
              <w:r>
                <w:rPr>
                  <w:rFonts w:ascii="Alstom" w:hAnsi="Alstom"/>
                  <w:sz w:val="20"/>
                </w:rPr>
                <w:t>Laborame : We cannot coupled two trains in Laborame</w:t>
              </w:r>
            </w:ins>
          </w:p>
        </w:tc>
      </w:tr>
      <w:tr w:rsidR="00AF6503" w:rsidRPr="0095794F">
        <w:trPr>
          <w:cantSplit/>
          <w:trHeight w:val="494"/>
          <w:jc w:val="center"/>
        </w:trPr>
        <w:tc>
          <w:tcPr>
            <w:tcW w:w="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F6503" w:rsidRDefault="00AF6503">
            <w:pPr>
              <w:widowControl w:val="0"/>
              <w:numPr>
                <w:ilvl w:val="0"/>
                <w:numId w:val="16"/>
              </w:numPr>
              <w:suppressAutoHyphens w:val="0"/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rPr>
                <w:rFonts w:ascii="Alstom" w:hAnsi="Alstom"/>
                <w:sz w:val="20"/>
                <w:lang w:val="en-GB"/>
              </w:rPr>
            </w:pPr>
            <w:r>
              <w:rPr>
                <w:rFonts w:ascii="Alstom" w:hAnsi="Alstom"/>
                <w:sz w:val="20"/>
              </w:rPr>
              <w:t>Turn on the TRS2.</w:t>
            </w: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r>
              <w:rPr>
                <w:rFonts w:ascii="Alstom" w:hAnsi="Alstom"/>
                <w:sz w:val="20"/>
              </w:rPr>
              <w:t>The faults disappear on DDU screen.</w:t>
            </w:r>
          </w:p>
          <w:p w:rsidR="00AF6503" w:rsidRDefault="00942274">
            <w:pPr>
              <w:rPr>
                <w:rFonts w:ascii="Alstom" w:hAnsi="Alstom"/>
                <w:sz w:val="20"/>
                <w:lang w:val="en-US"/>
              </w:rPr>
            </w:pPr>
            <w:r>
              <w:rPr>
                <w:rFonts w:ascii="Alstom" w:hAnsi="Alstom"/>
                <w:sz w:val="20"/>
                <w:lang w:val="en-US"/>
              </w:rPr>
              <w:t>Check on “Network Screen” that the icon of TRS2 turns to green again.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  <w:vAlign w:val="center"/>
          </w:tcPr>
          <w:p w:rsidR="00AF6503" w:rsidRDefault="00942274">
            <w:pPr>
              <w:rPr>
                <w:rFonts w:ascii="Alstom" w:hAnsi="Alstom" w:cs="Arial"/>
                <w:sz w:val="20"/>
                <w:szCs w:val="22"/>
                <w:lang w:val="en-US" w:eastAsia="fr-FR"/>
              </w:rPr>
            </w:pPr>
            <w:ins w:id="2420" w:author="Auteur inconnu" w:date="2015-02-04T18:05:00Z">
              <w:r>
                <w:rPr>
                  <w:rFonts w:ascii="Alstom" w:hAnsi="Alstom" w:cs="Arial"/>
                  <w:sz w:val="20"/>
                  <w:szCs w:val="22"/>
                  <w:lang w:val="en-US" w:eastAsia="fr-FR"/>
                </w:rPr>
                <w:t>NYT</w:t>
              </w:r>
            </w:ins>
          </w:p>
        </w:tc>
        <w:tc>
          <w:tcPr>
            <w:tcW w:w="2133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" w:type="dxa"/>
            </w:tcMar>
          </w:tcPr>
          <w:p w:rsidR="00AF6503" w:rsidRDefault="00942274">
            <w:pPr>
              <w:pStyle w:val="checklist"/>
              <w:jc w:val="left"/>
              <w:rPr>
                <w:rFonts w:ascii="Alstom" w:hAnsi="Alstom"/>
                <w:sz w:val="20"/>
              </w:rPr>
            </w:pPr>
            <w:ins w:id="2421" w:author="Auteur inconnu" w:date="2015-02-04T18:05:00Z">
              <w:r>
                <w:rPr>
                  <w:rFonts w:ascii="Alstom" w:hAnsi="Alstom"/>
                  <w:sz w:val="20"/>
                </w:rPr>
                <w:t>Laborame : We cannot coupled two trains in Laborame</w:t>
              </w:r>
            </w:ins>
          </w:p>
        </w:tc>
      </w:tr>
    </w:tbl>
    <w:p w:rsidR="00AF6503" w:rsidRDefault="00942274">
      <w:pPr>
        <w:rPr>
          <w:rFonts w:ascii="Alstom" w:hAnsi="Alstom" w:cstheme="minorHAnsi"/>
          <w:lang w:val="en-US"/>
        </w:rPr>
      </w:pPr>
      <w:r>
        <w:commentReference w:id="2422"/>
      </w:r>
    </w:p>
    <w:tbl>
      <w:tblPr>
        <w:tblW w:w="5000" w:type="pc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3347"/>
        <w:gridCol w:w="3936"/>
        <w:gridCol w:w="2624"/>
      </w:tblGrid>
      <w:tr w:rsidR="00AF6503">
        <w:tc>
          <w:tcPr>
            <w:tcW w:w="3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55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bCs/>
              </w:rPr>
            </w:pPr>
            <w:r>
              <w:rPr>
                <w:rFonts w:ascii="Alstom" w:hAnsi="Alstom" w:cstheme="minorHAnsi"/>
                <w:b/>
                <w:bCs/>
              </w:rPr>
              <w:t>Data to check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55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bCs/>
              </w:rPr>
            </w:pPr>
            <w:r>
              <w:rPr>
                <w:rFonts w:ascii="Alstom" w:hAnsi="Alstom" w:cstheme="minorHAnsi"/>
                <w:b/>
                <w:bCs/>
              </w:rPr>
              <w:t>Tolerance criteria</w:t>
            </w:r>
          </w:p>
        </w:tc>
        <w:tc>
          <w:tcPr>
            <w:tcW w:w="2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55" w:type="dxa"/>
            </w:tcMar>
          </w:tcPr>
          <w:p w:rsidR="00AF6503" w:rsidRDefault="00942274">
            <w:pPr>
              <w:jc w:val="center"/>
              <w:rPr>
                <w:rFonts w:ascii="Alstom" w:hAnsi="Alstom" w:cstheme="minorHAnsi"/>
                <w:b/>
                <w:bCs/>
              </w:rPr>
            </w:pPr>
            <w:r>
              <w:rPr>
                <w:rFonts w:ascii="Alstom" w:hAnsi="Alstom" w:cstheme="minorHAnsi"/>
                <w:b/>
                <w:bCs/>
              </w:rPr>
              <w:t>Unit</w:t>
            </w:r>
          </w:p>
        </w:tc>
      </w:tr>
      <w:tr w:rsidR="00AF6503">
        <w:tc>
          <w:tcPr>
            <w:tcW w:w="3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2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</w:tr>
      <w:tr w:rsidR="00AF6503">
        <w:tc>
          <w:tcPr>
            <w:tcW w:w="3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2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</w:tr>
      <w:tr w:rsidR="00AF6503">
        <w:tc>
          <w:tcPr>
            <w:tcW w:w="3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2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</w:tr>
      <w:tr w:rsidR="00AF6503">
        <w:tc>
          <w:tcPr>
            <w:tcW w:w="3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  <w:tc>
          <w:tcPr>
            <w:tcW w:w="2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</w:tcPr>
          <w:p w:rsidR="00AF6503" w:rsidRDefault="00AF6503">
            <w:pPr>
              <w:rPr>
                <w:rFonts w:ascii="Alstom" w:hAnsi="Alstom" w:cstheme="minorHAnsi"/>
              </w:rPr>
            </w:pPr>
          </w:p>
        </w:tc>
      </w:tr>
    </w:tbl>
    <w:p w:rsidR="00AF6503" w:rsidRDefault="00AF6503"/>
    <w:sectPr w:rsidR="00AF6503">
      <w:footerReference w:type="default" r:id="rId13"/>
      <w:pgSz w:w="11906" w:h="16838"/>
      <w:pgMar w:top="1418" w:right="707" w:bottom="851" w:left="1417" w:header="0" w:footer="0" w:gutter="0"/>
      <w:cols w:space="720"/>
      <w:formProt w:val="0"/>
      <w:titlePg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VERSTRAET Olivier" w:date="2014-11-21T14:04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FDD NET is not taken as input document ?</w:t>
      </w:r>
    </w:p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If yes, which version was used as reference ?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Reference for TCMS STR0 is for the moment: DTD0000210125_B2_FDD_NET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33" w:author="lfrederi" w:date="2014-11-05T17:53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What does this mean? Does it mean that the test will be ‘</w:t>
      </w:r>
      <w:r>
        <w:rPr>
          <w:u w:val="single"/>
          <w:lang w:val="en-US"/>
        </w:rPr>
        <w:t>performed</w:t>
      </w:r>
      <w:r>
        <w:rPr>
          <w:lang w:val="en-US"/>
        </w:rPr>
        <w:t>’ by Validation?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38" w:author="VERSTRAET Olivier" w:date="2014-11-21T13:55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>All different coupling configurations and multiple units should be tested, as it may impact network performances and functional (unit orientation, network topology)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For example: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At least add a test with 3 units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At least test all coupling possibilities: TC1-TC1, TC2-TC2 and TC1-TC2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47" w:author="lfrederi" w:date="2014-11-05T18:03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I think that this is optimistic. At least 1 day should be considered to fully perform this test.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65" w:author="VERSTRAET Olivier" w:date="2014-11-21T13:58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>Does "all the Ethernet equipment" include TRS and CRS ?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This should not, otherwise there is no network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66" w:author="lfrederi" w:date="2014-11-05T18:05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The OTDR is missing in the list.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67" w:author="VERSTRAET Olivier" w:date="2014-11-21T13:58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EDU will not be visible on DDU and NET function, as EDU don't communicate with MPU, but only with EVC.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68" w:author="VERSTRAET Olivier" w:date="2014-11-21T13:59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CPM device does not exist anymore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05" w:author="VERSTRAET Olivier" w:date="2014-11-21T15:34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>Test of UMC (PACIS) device is missing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06" w:author="VERSTRAET Olivier" w:date="2014-11-21T14:07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See previous remark, there is no EDU </w:t>
      </w:r>
      <w:proofErr w:type="spellStart"/>
      <w:r>
        <w:rPr>
          <w:lang w:val="en-US"/>
        </w:rPr>
        <w:t>equipement</w:t>
      </w:r>
      <w:proofErr w:type="spellEnd"/>
      <w:r>
        <w:rPr>
          <w:lang w:val="en-US"/>
        </w:rPr>
        <w:t xml:space="preserve"> in NET function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673" w:author="VERSTRAET Olivier" w:date="2014-11-21T14:12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>CPM doesn't exist anymore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780" w:author="lfrederi" w:date="2014-11-05T18:35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A line needs to be added for the OTDR.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781" w:author="VERSTRAET Olivier" w:date="2014-11-21T14:13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See previous remark, there is no EDU </w:t>
      </w:r>
      <w:proofErr w:type="spellStart"/>
      <w:r>
        <w:rPr>
          <w:lang w:val="en-US"/>
        </w:rPr>
        <w:t>equipement</w:t>
      </w:r>
      <w:proofErr w:type="spellEnd"/>
      <w:r>
        <w:rPr>
          <w:lang w:val="en-US"/>
        </w:rPr>
        <w:t xml:space="preserve"> in NET function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978" w:author="lfrederi" w:date="2014-11-05T18:36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Delete MPU1, and write MCE1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979" w:author="VERSTRAET Olivier" w:date="2014-11-21T14:17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On answer to Luis' remark, this is really a connection to MPU1.</w:t>
      </w:r>
    </w:p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 xml:space="preserve">On a MCE, either you connect to BCU or MPU, as if they were two physical </w:t>
      </w:r>
      <w:proofErr w:type="spellStart"/>
      <w:r w:rsidRPr="0095794F">
        <w:rPr>
          <w:lang w:val="en-US"/>
        </w:rPr>
        <w:t>equipements</w:t>
      </w:r>
      <w:proofErr w:type="spellEnd"/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980" w:author="VERSTRAET Olivier" w:date="2014-11-21T15:34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This is not MVB, there is no RLD.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You should check that  each operational equipment shall have its CIP connection "Established".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Example:</w:t>
      </w:r>
    </w:p>
    <w:p w:rsidR="00942274" w:rsidRPr="0095794F" w:rsidRDefault="00942274">
      <w:pPr>
        <w:rPr>
          <w:lang w:val="en-US"/>
        </w:rPr>
      </w:pPr>
      <w:r>
        <w:rPr>
          <w:lang w:val="en-GB"/>
        </w:rPr>
        <w:t xml:space="preserve">|     21 |     6 |     </w:t>
      </w:r>
      <w:r>
        <w:rPr>
          <w:b/>
          <w:color w:val="C00000"/>
          <w:lang w:val="en-GB"/>
        </w:rPr>
        <w:t>Established</w:t>
      </w:r>
      <w:r>
        <w:rPr>
          <w:lang w:val="en-GB"/>
        </w:rPr>
        <w:t xml:space="preserve"> | </w:t>
      </w:r>
      <w:proofErr w:type="gramStart"/>
      <w:r>
        <w:rPr>
          <w:lang w:val="en-GB"/>
        </w:rPr>
        <w:t>Yes  |</w:t>
      </w:r>
      <w:proofErr w:type="gramEnd"/>
      <w:r>
        <w:rPr>
          <w:lang w:val="en-GB"/>
        </w:rPr>
        <w:t xml:space="preserve"> MPU : AS_EPU_CRS-TRS_DATA --&gt; CRS2-M1 : AS_CRS2-M1_EPU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518" w:author="VERSTRAET Olivier" w:date="2014-11-21T14:12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>CPM doesn't exist anymore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621" w:author="" w:initials="">
    <w:p w:rsidR="00942274" w:rsidRPr="0095794F" w:rsidRDefault="00942274">
      <w:pPr>
        <w:pStyle w:val="Commentaire"/>
        <w:rPr>
          <w:lang w:val="en-US"/>
        </w:rPr>
      </w:pPr>
      <w:r>
        <w:rPr>
          <w:rStyle w:val="Marquedecommentaire"/>
        </w:rPr>
        <w:annotationRef/>
      </w:r>
    </w:p>
  </w:comment>
  <w:comment w:id="1623" w:author="VERSTRAET Olivier" w:date="2014-11-21T14:13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See previous remark, there is no EDU </w:t>
      </w:r>
      <w:proofErr w:type="spellStart"/>
      <w:r>
        <w:rPr>
          <w:lang w:val="en-US"/>
        </w:rPr>
        <w:t>equipement</w:t>
      </w:r>
      <w:proofErr w:type="spellEnd"/>
      <w:r>
        <w:rPr>
          <w:lang w:val="en-US"/>
        </w:rPr>
        <w:t xml:space="preserve"> in NET function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828" w:author="lfrederi" w:date="2014-11-05T18:38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The key switch needs to be ON in Tc1 to perform this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>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835" w:author="VERSTRAET Olivier" w:date="2014-11-21T14:26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I don't think that date and time can be changed from a DDU screen.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Date and time can be changed from </w:t>
      </w:r>
      <w:proofErr w:type="spellStart"/>
      <w:r>
        <w:rPr>
          <w:lang w:val="en-US"/>
        </w:rPr>
        <w:t>TrainTracer</w:t>
      </w:r>
      <w:proofErr w:type="spellEnd"/>
      <w:r>
        <w:rPr>
          <w:lang w:val="en-US"/>
        </w:rPr>
        <w:t xml:space="preserve"> UTM. This should be done on master MPU.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Netbox</w:t>
      </w:r>
      <w:proofErr w:type="spellEnd"/>
      <w:r>
        <w:rPr>
          <w:lang w:val="en-US"/>
        </w:rPr>
        <w:t xml:space="preserve"> should be turned off, otherwise MPU will update its date and time with value send by the </w:t>
      </w:r>
      <w:proofErr w:type="spellStart"/>
      <w:r>
        <w:rPr>
          <w:lang w:val="en-US"/>
        </w:rPr>
        <w:t>netbox</w:t>
      </w:r>
      <w:proofErr w:type="spellEnd"/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845" w:author="VERSTRAET Olivier" w:date="2014-11-21T15:04:00Z" w:initials="OV"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 xml:space="preserve">What is this test </w:t>
      </w:r>
      <w:proofErr w:type="gramStart"/>
      <w:r w:rsidRPr="0095794F">
        <w:rPr>
          <w:lang w:val="en-US"/>
        </w:rPr>
        <w:t>for ?</w:t>
      </w:r>
      <w:proofErr w:type="gramEnd"/>
    </w:p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 xml:space="preserve">There is no check with identification centralized in </w:t>
      </w:r>
      <w:proofErr w:type="gramStart"/>
      <w:r w:rsidRPr="0095794F">
        <w:rPr>
          <w:lang w:val="en-US"/>
        </w:rPr>
        <w:t>MPU ?</w:t>
      </w:r>
      <w:proofErr w:type="gramEnd"/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846" w:author="lfrederi" w:date="2014-11-05T18:48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At least one of the key switches (Tc1 or Tc2) need to be ON to perform this test. Train at least in LV ready state.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38" w:author="lfrederi" w:date="2014-11-05T18:49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At least one of the key switches (Tc1 or Tc2) need to be ON to perform this test. Train at least in LV ready state.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39" w:author="lfrederi" w:date="2014-11-05T18:49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The most updated version is A3.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44" w:author="lfrederi" w:date="2014-11-05T18:50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Indicate if this test is made via a DDU, or via the Ethernet maintenance plug.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45" w:author="VERSTRAET Olivier" w:date="2014-11-21T14:30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>You should test with PING on hostname, then check that the resolved IP address is the good one.</w:t>
      </w:r>
    </w:p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 xml:space="preserve">How are you sure that this is the good device answering the PING, if all devices are already turned </w:t>
      </w:r>
      <w:proofErr w:type="gramStart"/>
      <w:r w:rsidRPr="0095794F">
        <w:rPr>
          <w:lang w:val="en-US"/>
        </w:rPr>
        <w:t>on ?</w:t>
      </w:r>
      <w:proofErr w:type="gramEnd"/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46" w:author="lfrederi" w:date="2014-11-05T18:51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Why isn’t the MCE1 (</w:t>
      </w:r>
      <w:proofErr w:type="gramStart"/>
      <w:r>
        <w:rPr>
          <w:lang w:val="en-US"/>
        </w:rPr>
        <w:t>IP :</w:t>
      </w:r>
      <w:proofErr w:type="gramEnd"/>
      <w:r>
        <w:rPr>
          <w:lang w:val="en-US"/>
        </w:rPr>
        <w:t xml:space="preserve"> 10.EEE.EEE.1) included in the list?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47" w:author="VERSTRAET Olivier" w:date="2014-11-21T14:31:00Z" w:initials="OV">
    <w:p w:rsidR="00942274" w:rsidRPr="0095794F" w:rsidRDefault="00942274">
      <w:pPr>
        <w:rPr>
          <w:lang w:val="en-US"/>
        </w:rPr>
      </w:pPr>
      <w:proofErr w:type="gramStart"/>
      <w:r>
        <w:rPr>
          <w:lang w:val="en-US"/>
        </w:rPr>
        <w:t>In  answer</w:t>
      </w:r>
      <w:proofErr w:type="gramEnd"/>
      <w:r>
        <w:rPr>
          <w:lang w:val="en-US"/>
        </w:rPr>
        <w:t xml:space="preserve"> to Luis' comment, 10.EEE.EEE.1 address is reserved to MCE </w:t>
      </w:r>
      <w:proofErr w:type="spellStart"/>
      <w:r>
        <w:rPr>
          <w:lang w:val="en-US"/>
        </w:rPr>
        <w:t>multiapplication</w:t>
      </w:r>
      <w:proofErr w:type="spellEnd"/>
      <w:r>
        <w:rPr>
          <w:lang w:val="en-US"/>
        </w:rPr>
        <w:t xml:space="preserve"> controller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53" w:author="" w:date="1901-01-01T00:00:00Z" w:initials=""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54" w:author="lfrederi" w:date="2014-11-05T18:52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168, according to </w:t>
      </w:r>
      <w:r>
        <w:rPr>
          <w:rFonts w:ascii="Alstom" w:hAnsi="Alstom"/>
          <w:bCs/>
          <w:szCs w:val="16"/>
          <w:lang w:val="en-ZA"/>
        </w:rPr>
        <w:t>TCMS_Addressing_Plan_A3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58" w:author="lfrederi" w:date="2014-11-05T18:52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111, according to </w:t>
      </w:r>
      <w:r>
        <w:rPr>
          <w:rFonts w:ascii="Alstom" w:hAnsi="Alstom"/>
          <w:bCs/>
          <w:szCs w:val="16"/>
          <w:lang w:val="en-ZA"/>
        </w:rPr>
        <w:t>TCMS_Addressing_Plan_A3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59" w:author="lfrederi" w:date="2014-11-05T18:52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124, according to </w:t>
      </w:r>
      <w:r>
        <w:rPr>
          <w:rFonts w:ascii="Alstom" w:hAnsi="Alstom"/>
          <w:bCs/>
          <w:szCs w:val="16"/>
          <w:lang w:val="en-ZA"/>
        </w:rPr>
        <w:t>TCMS_Addressing_Plan_A3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60" w:author="lfrederi" w:date="2014-11-05T18:53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160, according to </w:t>
      </w:r>
      <w:r>
        <w:rPr>
          <w:rFonts w:ascii="Alstom" w:hAnsi="Alstom"/>
          <w:bCs/>
          <w:szCs w:val="16"/>
          <w:lang w:val="en-ZA"/>
        </w:rPr>
        <w:t>TCMS_Addressing_Plan_A3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61" w:author="lfrederi" w:date="2014-11-05T18:53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166, according to </w:t>
      </w:r>
      <w:r>
        <w:rPr>
          <w:rFonts w:ascii="Alstom" w:hAnsi="Alstom"/>
          <w:bCs/>
          <w:szCs w:val="16"/>
          <w:lang w:val="en-ZA"/>
        </w:rPr>
        <w:t>TCMS_Addressing_Plan_A3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64" w:author="lfrederi" w:date="2014-11-05T18:55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Why isn’t the MCE2 (</w:t>
      </w:r>
      <w:proofErr w:type="gramStart"/>
      <w:r>
        <w:rPr>
          <w:lang w:val="en-US"/>
        </w:rPr>
        <w:t>IP :</w:t>
      </w:r>
      <w:proofErr w:type="gramEnd"/>
      <w:r>
        <w:rPr>
          <w:lang w:val="en-US"/>
        </w:rPr>
        <w:t xml:space="preserve"> 10.EEE.EEE.4) included in the list?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Is it possible to ping the TRS-VIRT (</w:t>
      </w:r>
      <w:proofErr w:type="gramStart"/>
      <w:r>
        <w:rPr>
          <w:lang w:val="en-US"/>
        </w:rPr>
        <w:t>IP :</w:t>
      </w:r>
      <w:proofErr w:type="gramEnd"/>
      <w:r>
        <w:rPr>
          <w:lang w:val="en-US"/>
        </w:rPr>
        <w:t xml:space="preserve"> 10.EEE.EEE.91), that’s specified in the </w:t>
      </w:r>
      <w:r>
        <w:rPr>
          <w:rFonts w:ascii="Alstom" w:hAnsi="Alstom"/>
          <w:bCs/>
          <w:szCs w:val="16"/>
          <w:lang w:val="en-ZA"/>
        </w:rPr>
        <w:t>TCMS_Addressing_Plan_A3?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65" w:author="VERSTRAET Olivier" w:date="2014-11-21T14:33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In answer to Luis' comment, 10.EEE.EEE.4 address is reserved to MCE </w:t>
      </w:r>
      <w:proofErr w:type="spellStart"/>
      <w:r>
        <w:rPr>
          <w:lang w:val="en-US"/>
        </w:rPr>
        <w:t>multiapplication</w:t>
      </w:r>
      <w:proofErr w:type="spellEnd"/>
      <w:r>
        <w:rPr>
          <w:lang w:val="en-US"/>
        </w:rPr>
        <w:t xml:space="preserve"> controller.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  <w:r w:rsidRPr="0095794F">
        <w:rPr>
          <w:lang w:val="en-US"/>
        </w:rPr>
        <w:t>And yes, TRS-VIRT can be ping, it shall be added in test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72" w:author="lfrederi" w:date="2014-11-05T18:54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169, according to </w:t>
      </w:r>
      <w:r>
        <w:rPr>
          <w:rFonts w:ascii="Alstom" w:hAnsi="Alstom"/>
          <w:bCs/>
          <w:szCs w:val="16"/>
          <w:lang w:val="en-ZA"/>
        </w:rPr>
        <w:t>TCMS_Addressing_Plan_A3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1977" w:author="lfrederi" w:date="2014-11-05T18:55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At least one of the key switches (Tc1 or Tc2) need to be ON to perform this test. Train at least in LV ready state.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2004" w:author="lfrederi" w:date="2014-11-05T18:55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At least one of the key switches (Tc1 or Tc2) need to be ON to perform this test. Train at least in LV ready state.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2009" w:author="lfrederi" w:date="2014-11-05T18:58:00Z" w:initials="l">
    <w:p w:rsidR="00942274" w:rsidRPr="0095794F" w:rsidRDefault="00942274">
      <w:pPr>
        <w:rPr>
          <w:lang w:val="en-US"/>
        </w:rPr>
      </w:pPr>
      <w:r>
        <w:rPr>
          <w:lang w:val="en-US"/>
        </w:rPr>
        <w:t>A test is missing to disconnect the CRS1-Tc1, and to unplug the CRS2-M2.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  <w:comment w:id="2422" w:author="VERSTRAET Olivier" w:date="2014-11-21T15:33:00Z" w:initials="OV"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There is no test for the following </w:t>
      </w:r>
      <w:proofErr w:type="gramStart"/>
      <w:r>
        <w:rPr>
          <w:lang w:val="en-US"/>
        </w:rPr>
        <w:t>functional ?</w:t>
      </w:r>
      <w:proofErr w:type="gramEnd"/>
      <w:r>
        <w:rPr>
          <w:lang w:val="en-US"/>
        </w:rPr>
        <w:t xml:space="preserve"> (</w:t>
      </w:r>
      <w:proofErr w:type="gramStart"/>
      <w:r w:rsidRPr="0095794F">
        <w:rPr>
          <w:lang w:val="en-US"/>
        </w:rPr>
        <w:t>see</w:t>
      </w:r>
      <w:proofErr w:type="gramEnd"/>
      <w:r w:rsidRPr="0095794F">
        <w:rPr>
          <w:lang w:val="en-US"/>
        </w:rPr>
        <w:t xml:space="preserve"> FDD) </w:t>
      </w:r>
      <w:r>
        <w:rPr>
          <w:lang w:val="en-US"/>
        </w:rPr>
        <w:t>: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Trainset</w:t>
      </w:r>
      <w:proofErr w:type="spellEnd"/>
      <w:r>
        <w:rPr>
          <w:lang w:val="en-US"/>
        </w:rPr>
        <w:t xml:space="preserve"> number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Network topology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Unit orientation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Leading election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Device identification received by TCMS versus real identification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TCMS modes and transitions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Trainset</w:t>
      </w:r>
      <w:proofErr w:type="spellEnd"/>
      <w:r>
        <w:rPr>
          <w:lang w:val="en-US"/>
        </w:rPr>
        <w:t xml:space="preserve"> configuration</w:t>
      </w:r>
    </w:p>
    <w:p w:rsidR="00942274" w:rsidRPr="0095794F" w:rsidRDefault="00942274">
      <w:pPr>
        <w:rPr>
          <w:lang w:val="en-US"/>
        </w:rPr>
      </w:pPr>
      <w:r>
        <w:rPr>
          <w:lang w:val="en-US"/>
        </w:rPr>
        <w:t>- IOS and counters</w:t>
      </w: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  <w:p w:rsidR="00942274" w:rsidRPr="0095794F" w:rsidRDefault="00942274">
      <w:pPr>
        <w:rPr>
          <w:lang w:val="en-US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11C" w:rsidRDefault="00B3311C">
      <w:r>
        <w:separator/>
      </w:r>
    </w:p>
  </w:endnote>
  <w:endnote w:type="continuationSeparator" w:id="0">
    <w:p w:rsidR="00B3311C" w:rsidRDefault="00B3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8" w:type="dxa"/>
      <w:tblInd w:w="-1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93" w:type="dxa"/>
      </w:tblCellMar>
      <w:tblLook w:val="04A0" w:firstRow="1" w:lastRow="0" w:firstColumn="1" w:lastColumn="0" w:noHBand="0" w:noVBand="1"/>
    </w:tblPr>
    <w:tblGrid>
      <w:gridCol w:w="2012"/>
      <w:gridCol w:w="1991"/>
      <w:gridCol w:w="658"/>
      <w:gridCol w:w="4022"/>
      <w:gridCol w:w="1315"/>
    </w:tblGrid>
    <w:tr w:rsidR="00942274">
      <w:trPr>
        <w:trHeight w:val="431"/>
      </w:trPr>
      <w:tc>
        <w:tcPr>
          <w:tcW w:w="201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Alstom" w:hAnsi="Alstom"/>
              <w:sz w:val="18"/>
              <w:szCs w:val="18"/>
              <w:lang w:val="en-US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792480" cy="237490"/>
                <wp:effectExtent l="0" t="0" r="0" b="0"/>
                <wp:docPr id="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  <w:r>
            <w:rPr>
              <w:rFonts w:ascii="Calibri" w:hAnsi="Calibri" w:cs="Calibri"/>
              <w:sz w:val="18"/>
              <w:szCs w:val="18"/>
              <w:lang w:val="en-US"/>
            </w:rPr>
            <w:t>Gibela Reference</w:t>
          </w:r>
        </w:p>
      </w:tc>
      <w:tc>
        <w:tcPr>
          <w:tcW w:w="65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  <w:r>
            <w:rPr>
              <w:rFonts w:ascii="Calibri" w:hAnsi="Calibri" w:cs="Calibri"/>
              <w:sz w:val="18"/>
              <w:szCs w:val="18"/>
              <w:lang w:val="en-US"/>
            </w:rPr>
            <w:t>Rev</w:t>
          </w:r>
        </w:p>
      </w:tc>
      <w:tc>
        <w:tcPr>
          <w:tcW w:w="402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  <w:r>
            <w:rPr>
              <w:rFonts w:ascii="Alstom" w:hAnsi="Alstom" w:cstheme="minorHAnsi"/>
              <w:color w:val="1F497D" w:themeColor="text2"/>
              <w:sz w:val="24"/>
              <w:szCs w:val="36"/>
              <w:lang w:val="en-US"/>
            </w:rPr>
            <w:t>NET –  Network Management Test</w:t>
          </w:r>
        </w:p>
      </w:tc>
      <w:tc>
        <w:tcPr>
          <w:tcW w:w="131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Date</w:t>
          </w:r>
        </w:p>
      </w:tc>
    </w:tr>
    <w:tr w:rsidR="00942274">
      <w:trPr>
        <w:trHeight w:val="431"/>
      </w:trPr>
      <w:tc>
        <w:tcPr>
          <w:tcW w:w="201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19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5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  <w:r>
            <w:rPr>
              <w:rFonts w:ascii="Calibri" w:hAnsi="Calibri" w:cs="Calibri"/>
              <w:sz w:val="18"/>
              <w:szCs w:val="18"/>
              <w:lang w:val="en-US"/>
            </w:rPr>
            <w:t>A1</w:t>
          </w:r>
        </w:p>
      </w:tc>
      <w:tc>
        <w:tcPr>
          <w:tcW w:w="4022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Alstom" w:hAnsi="Alstom"/>
              <w:sz w:val="18"/>
              <w:szCs w:val="18"/>
              <w:lang w:val="en-US"/>
            </w:rPr>
          </w:pPr>
        </w:p>
      </w:tc>
      <w:tc>
        <w:tcPr>
          <w:tcW w:w="131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93" w:type="dxa"/>
          </w:tcMar>
          <w:vAlign w:val="center"/>
        </w:tcPr>
        <w:p w:rsidR="00942274" w:rsidRDefault="00942274">
          <w:pPr>
            <w:pStyle w:val="Pieddepage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  <w:r>
            <w:rPr>
              <w:rFonts w:ascii="Calibri" w:hAnsi="Calibri" w:cs="Calibri"/>
              <w:szCs w:val="16"/>
            </w:rPr>
            <w:t>16/10/2014</w:t>
          </w:r>
        </w:p>
      </w:tc>
    </w:tr>
  </w:tbl>
  <w:p w:rsidR="00942274" w:rsidRDefault="00942274">
    <w:pPr>
      <w:pStyle w:val="Pieddepage"/>
      <w:rPr>
        <w:rFonts w:ascii="Verdana" w:hAnsi="Verdana"/>
        <w:sz w:val="12"/>
        <w:szCs w:val="12"/>
        <w:lang w:val="en-US"/>
      </w:rPr>
    </w:pPr>
  </w:p>
  <w:p w:rsidR="00942274" w:rsidRDefault="00942274">
    <w:pPr>
      <w:pStyle w:val="Pieddepage"/>
      <w:jc w:val="center"/>
      <w:rPr>
        <w:rFonts w:ascii="Verdana" w:hAnsi="Verdana"/>
        <w:sz w:val="12"/>
        <w:szCs w:val="12"/>
        <w:lang w:val="en-US"/>
      </w:rPr>
    </w:pPr>
    <w:r>
      <w:rPr>
        <w:rFonts w:ascii="Calibri" w:hAnsi="Calibri" w:cs="Calibri"/>
        <w:sz w:val="12"/>
        <w:szCs w:val="12"/>
        <w:lang w:val="en-GB"/>
      </w:rPr>
      <w:t>This document and the information contemplated therein have to be considered as Confidential Information pursuant to the provisions of Clause 25 of the MSA, and treated as such.</w:t>
    </w:r>
  </w:p>
  <w:p w:rsidR="00942274" w:rsidRDefault="00942274">
    <w:pPr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11C" w:rsidRDefault="00B3311C">
      <w:r>
        <w:separator/>
      </w:r>
    </w:p>
  </w:footnote>
  <w:footnote w:type="continuationSeparator" w:id="0">
    <w:p w:rsidR="00B3311C" w:rsidRDefault="00B3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A9E"/>
    <w:multiLevelType w:val="multilevel"/>
    <w:tmpl w:val="3F282A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08F6389"/>
    <w:multiLevelType w:val="multilevel"/>
    <w:tmpl w:val="86C81E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0A2C2A"/>
    <w:multiLevelType w:val="multilevel"/>
    <w:tmpl w:val="176E4A80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A7548D"/>
    <w:multiLevelType w:val="multilevel"/>
    <w:tmpl w:val="C0CE3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AB7BAD"/>
    <w:multiLevelType w:val="multilevel"/>
    <w:tmpl w:val="EF04F58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7B3ABB"/>
    <w:multiLevelType w:val="multilevel"/>
    <w:tmpl w:val="D58AB938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D453E2"/>
    <w:multiLevelType w:val="multilevel"/>
    <w:tmpl w:val="9420F50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9A3DBE"/>
    <w:multiLevelType w:val="multilevel"/>
    <w:tmpl w:val="C0E6B64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703FD2"/>
    <w:multiLevelType w:val="multilevel"/>
    <w:tmpl w:val="144AA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D0A4B87"/>
    <w:multiLevelType w:val="multilevel"/>
    <w:tmpl w:val="6A4C65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8E157E"/>
    <w:multiLevelType w:val="multilevel"/>
    <w:tmpl w:val="624A229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DD2947"/>
    <w:multiLevelType w:val="multilevel"/>
    <w:tmpl w:val="8D324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31C555F"/>
    <w:multiLevelType w:val="multilevel"/>
    <w:tmpl w:val="CDC6C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3F42CE8"/>
    <w:multiLevelType w:val="multilevel"/>
    <w:tmpl w:val="ED6011C8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3E384E"/>
    <w:multiLevelType w:val="multilevel"/>
    <w:tmpl w:val="A98AAD18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29069C"/>
    <w:multiLevelType w:val="multilevel"/>
    <w:tmpl w:val="9DE6F532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795D76"/>
    <w:multiLevelType w:val="multilevel"/>
    <w:tmpl w:val="74AEA5B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5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3"/>
  </w:num>
  <w:num w:numId="10">
    <w:abstractNumId w:val="9"/>
  </w:num>
  <w:num w:numId="11">
    <w:abstractNumId w:val="4"/>
  </w:num>
  <w:num w:numId="12">
    <w:abstractNumId w:val="10"/>
  </w:num>
  <w:num w:numId="13">
    <w:abstractNumId w:val="6"/>
  </w:num>
  <w:num w:numId="14">
    <w:abstractNumId w:val="8"/>
  </w:num>
  <w:num w:numId="15">
    <w:abstractNumId w:val="1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03"/>
    <w:rsid w:val="00144E17"/>
    <w:rsid w:val="00755478"/>
    <w:rsid w:val="00783819"/>
    <w:rsid w:val="00942274"/>
    <w:rsid w:val="0095794F"/>
    <w:rsid w:val="00AF5EF3"/>
    <w:rsid w:val="00AF6503"/>
    <w:rsid w:val="00B32D9E"/>
    <w:rsid w:val="00B3311C"/>
    <w:rsid w:val="00C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2A49D7"/>
    <w:pPr>
      <w:suppressAutoHyphens/>
    </w:pPr>
    <w:rPr>
      <w:rFonts w:ascii="Calibri" w:hAnsi="Calibri"/>
      <w:color w:val="00000A"/>
      <w:sz w:val="22"/>
      <w:lang w:eastAsia="ar-SA"/>
    </w:rPr>
  </w:style>
  <w:style w:type="paragraph" w:styleId="Titre1">
    <w:name w:val="heading 1"/>
    <w:basedOn w:val="Titreprincipal"/>
    <w:link w:val="Titre1Car"/>
    <w:autoRedefine/>
    <w:qFormat/>
    <w:rsid w:val="00FC7BC3"/>
    <w:pPr>
      <w:keepLines/>
      <w:tabs>
        <w:tab w:val="left" w:pos="1134"/>
      </w:tabs>
      <w:spacing w:after="0"/>
      <w:outlineLvl w:val="0"/>
    </w:pPr>
    <w:rPr>
      <w:rFonts w:ascii="Calibri" w:hAnsi="Calibri"/>
      <w:b/>
      <w:bCs/>
      <w:caps/>
      <w:color w:val="1F497D" w:themeColor="text2"/>
      <w:szCs w:val="24"/>
      <w:lang w:val="en-GB"/>
    </w:rPr>
  </w:style>
  <w:style w:type="paragraph" w:styleId="Titre2">
    <w:name w:val="heading 2"/>
    <w:basedOn w:val="Titre1"/>
    <w:next w:val="Normal"/>
    <w:autoRedefine/>
    <w:qFormat/>
    <w:rsid w:val="002A49D7"/>
    <w:pPr>
      <w:keepLines w:val="0"/>
      <w:suppressAutoHyphens w:val="0"/>
      <w:spacing w:before="600" w:after="60"/>
      <w:outlineLvl w:val="1"/>
    </w:pPr>
    <w:rPr>
      <w:caps w:val="0"/>
      <w:sz w:val="24"/>
      <w:szCs w:val="20"/>
      <w:lang w:val="en-US"/>
    </w:rPr>
  </w:style>
  <w:style w:type="paragraph" w:styleId="Titre3">
    <w:name w:val="heading 3"/>
    <w:basedOn w:val="Titre1"/>
    <w:link w:val="Titre3Car"/>
    <w:autoRedefine/>
    <w:uiPriority w:val="9"/>
    <w:qFormat/>
    <w:rsid w:val="0076673C"/>
    <w:pPr>
      <w:tabs>
        <w:tab w:val="left" w:pos="709"/>
      </w:tabs>
      <w:spacing w:before="120" w:after="120"/>
      <w:outlineLvl w:val="2"/>
    </w:pPr>
    <w:rPr>
      <w:i/>
      <w:iCs/>
      <w:caps w:val="0"/>
      <w:sz w:val="22"/>
      <w:szCs w:val="20"/>
    </w:rPr>
  </w:style>
  <w:style w:type="paragraph" w:styleId="Titre4">
    <w:name w:val="heading 4"/>
    <w:basedOn w:val="Titre3"/>
    <w:link w:val="Titre4Car"/>
    <w:autoRedefine/>
    <w:uiPriority w:val="9"/>
    <w:qFormat/>
    <w:rsid w:val="001C0E7E"/>
    <w:pPr>
      <w:tabs>
        <w:tab w:val="left" w:pos="851"/>
      </w:tabs>
      <w:spacing w:after="80"/>
      <w:outlineLvl w:val="3"/>
    </w:pPr>
    <w:rPr>
      <w:b w:val="0"/>
      <w:bCs w:val="0"/>
      <w:iCs w:val="0"/>
      <w:u w:val="single"/>
    </w:rPr>
  </w:style>
  <w:style w:type="paragraph" w:styleId="Titre5">
    <w:name w:val="heading 5"/>
    <w:basedOn w:val="Titre4"/>
    <w:autoRedefine/>
    <w:uiPriority w:val="9"/>
    <w:qFormat/>
    <w:rsid w:val="00100BA4"/>
    <w:pPr>
      <w:tabs>
        <w:tab w:val="decimal" w:pos="2552"/>
        <w:tab w:val="decimal" w:pos="2694"/>
      </w:tabs>
      <w:outlineLvl w:val="4"/>
    </w:pPr>
    <w:rPr>
      <w:i w:val="0"/>
      <w:iCs/>
      <w:lang w:val="nl-NL"/>
    </w:rPr>
  </w:style>
  <w:style w:type="paragraph" w:styleId="Titre6">
    <w:name w:val="heading 6"/>
    <w:basedOn w:val="Titre5"/>
    <w:uiPriority w:val="9"/>
    <w:qFormat/>
    <w:rsid w:val="00100BA4"/>
    <w:pPr>
      <w:tabs>
        <w:tab w:val="left" w:pos="3969"/>
      </w:tabs>
      <w:spacing w:before="240"/>
      <w:ind w:left="4111" w:hanging="1276"/>
      <w:outlineLvl w:val="5"/>
    </w:pPr>
    <w:rPr>
      <w:i/>
      <w:iCs w:val="0"/>
    </w:rPr>
  </w:style>
  <w:style w:type="paragraph" w:styleId="Titre7">
    <w:name w:val="heading 7"/>
    <w:basedOn w:val="Titre6"/>
    <w:qFormat/>
    <w:rsid w:val="00100BA4"/>
    <w:pPr>
      <w:spacing w:after="60"/>
      <w:ind w:left="4700" w:hanging="1298"/>
      <w:outlineLvl w:val="6"/>
    </w:pPr>
    <w:rPr>
      <w:szCs w:val="24"/>
    </w:rPr>
  </w:style>
  <w:style w:type="paragraph" w:styleId="Titre8">
    <w:name w:val="heading 8"/>
    <w:basedOn w:val="Normal"/>
    <w:next w:val="Normal"/>
    <w:qFormat/>
    <w:rsid w:val="00100BA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100BA4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rsid w:val="00100BA4"/>
    <w:rPr>
      <w:color w:val="0000FF"/>
      <w:u w:val="single"/>
    </w:rPr>
  </w:style>
  <w:style w:type="character" w:styleId="Numrodepage">
    <w:name w:val="page number"/>
    <w:basedOn w:val="Policepardfaut"/>
    <w:semiHidden/>
    <w:rsid w:val="00100BA4"/>
  </w:style>
  <w:style w:type="character" w:styleId="Lienhypertextesuivivisit">
    <w:name w:val="FollowedHyperlink"/>
    <w:basedOn w:val="Policepardfaut"/>
    <w:semiHidden/>
    <w:rsid w:val="00100BA4"/>
    <w:rPr>
      <w:color w:val="800080"/>
      <w:u w:val="single"/>
    </w:rPr>
  </w:style>
  <w:style w:type="character" w:customStyle="1" w:styleId="PageDeGarde">
    <w:name w:val="PageDeGarde"/>
    <w:rsid w:val="00100BA4"/>
    <w:rPr>
      <w:rFonts w:ascii="FuturaA Bk BT" w:hAnsi="FuturaA Bk BT"/>
      <w:lang w:val="fr-FR"/>
    </w:rPr>
  </w:style>
  <w:style w:type="character" w:customStyle="1" w:styleId="Caractresdenotedebasdepage">
    <w:name w:val="Caractères de note de bas de page"/>
    <w:basedOn w:val="Policepardfaut"/>
    <w:rsid w:val="00100BA4"/>
    <w:rPr>
      <w:vertAlign w:val="superscript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180"/>
    <w:rPr>
      <w:rFonts w:ascii="Tahoma" w:hAnsi="Tahoma" w:cs="Tahoma"/>
      <w:sz w:val="16"/>
      <w:szCs w:val="16"/>
      <w:lang w:eastAsia="ar-SA"/>
    </w:rPr>
  </w:style>
  <w:style w:type="character" w:customStyle="1" w:styleId="En-tteCar">
    <w:name w:val="En-tête Car"/>
    <w:locked/>
    <w:rsid w:val="00F3286D"/>
    <w:rPr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687DC5"/>
    <w:rPr>
      <w:lang w:eastAsia="ar-SA"/>
    </w:rPr>
  </w:style>
  <w:style w:type="character" w:customStyle="1" w:styleId="Text1GrasCarCar">
    <w:name w:val="Text1 Gras Car Car"/>
    <w:link w:val="Text1Gras"/>
    <w:rsid w:val="007D5438"/>
    <w:rPr>
      <w:rFonts w:ascii="Arial" w:hAnsi="Arial"/>
      <w:b/>
      <w:bCs/>
      <w:sz w:val="22"/>
      <w:lang w:val="en-GB"/>
    </w:rPr>
  </w:style>
  <w:style w:type="character" w:customStyle="1" w:styleId="TextItalicCar">
    <w:name w:val="Text Italic Car"/>
    <w:link w:val="TextItalic"/>
    <w:rsid w:val="007D5438"/>
    <w:rPr>
      <w:rFonts w:ascii="Arial" w:hAnsi="Arial"/>
      <w:i/>
      <w:iCs/>
      <w:sz w:val="22"/>
      <w:lang w:val="en-GB"/>
    </w:rPr>
  </w:style>
  <w:style w:type="character" w:customStyle="1" w:styleId="TextUnderlineCar">
    <w:name w:val="Text Underline Car"/>
    <w:link w:val="TextUnderline"/>
    <w:rsid w:val="007D5438"/>
    <w:rPr>
      <w:rFonts w:ascii="Arial" w:hAnsi="Arial"/>
      <w:sz w:val="22"/>
      <w:u w:val="single"/>
      <w:lang w:val="en-GB"/>
    </w:rPr>
  </w:style>
  <w:style w:type="character" w:customStyle="1" w:styleId="TitreCar">
    <w:name w:val="Titre Car"/>
    <w:basedOn w:val="Policepardfaut"/>
    <w:link w:val="Titre"/>
    <w:rsid w:val="00CF7837"/>
    <w:rPr>
      <w:rFonts w:ascii="Arial" w:eastAsia="MS Mincho" w:hAnsi="Arial" w:cs="Tahoma"/>
      <w:sz w:val="28"/>
      <w:szCs w:val="28"/>
      <w:lang w:eastAsia="ar-SA"/>
    </w:rPr>
  </w:style>
  <w:style w:type="character" w:customStyle="1" w:styleId="Titre1Car">
    <w:name w:val="Titre 1 Car"/>
    <w:basedOn w:val="TitreCar"/>
    <w:link w:val="Titre1"/>
    <w:rsid w:val="00FC7BC3"/>
    <w:rPr>
      <w:rFonts w:ascii="Calibri" w:eastAsia="MS Mincho" w:hAnsi="Calibri" w:cs="Tahoma"/>
      <w:b/>
      <w:bCs/>
      <w:caps/>
      <w:color w:val="1F497D" w:themeColor="text2"/>
      <w:sz w:val="28"/>
      <w:szCs w:val="24"/>
      <w:lang w:val="en-GB" w:eastAsia="ar-SA"/>
    </w:rPr>
  </w:style>
  <w:style w:type="character" w:customStyle="1" w:styleId="Titre3Car">
    <w:name w:val="Titre 3 Car"/>
    <w:basedOn w:val="Titre1Car"/>
    <w:link w:val="Titre3"/>
    <w:uiPriority w:val="9"/>
    <w:rsid w:val="0076673C"/>
    <w:rPr>
      <w:rFonts w:ascii="Calibri" w:eastAsia="MS Mincho" w:hAnsi="Calibri" w:cs="Tahoma"/>
      <w:b/>
      <w:bCs/>
      <w:i/>
      <w:iCs/>
      <w:caps w:val="0"/>
      <w:smallCaps w:val="0"/>
      <w:color w:val="1F497D" w:themeColor="text2"/>
      <w:sz w:val="22"/>
      <w:szCs w:val="24"/>
      <w:lang w:val="en-GB" w:eastAsia="ar-SA"/>
    </w:rPr>
  </w:style>
  <w:style w:type="character" w:customStyle="1" w:styleId="Titre4Car">
    <w:name w:val="Titre 4 Car"/>
    <w:basedOn w:val="Titre3Car"/>
    <w:link w:val="Titre4"/>
    <w:uiPriority w:val="9"/>
    <w:rsid w:val="001C0E7E"/>
    <w:rPr>
      <w:rFonts w:ascii="Calibri" w:eastAsia="MS Mincho" w:hAnsi="Calibri" w:cs="Tahoma"/>
      <w:b w:val="0"/>
      <w:bCs w:val="0"/>
      <w:i/>
      <w:iCs w:val="0"/>
      <w:caps w:val="0"/>
      <w:smallCaps w:val="0"/>
      <w:color w:val="1F497D" w:themeColor="text2"/>
      <w:sz w:val="22"/>
      <w:szCs w:val="24"/>
      <w:u w:val="single"/>
      <w:lang w:val="en-GB" w:eastAsia="ar-SA"/>
    </w:rPr>
  </w:style>
  <w:style w:type="character" w:customStyle="1" w:styleId="TM1Car">
    <w:name w:val="TM 1 Car"/>
    <w:link w:val="Tabledesmatiresniveau1"/>
    <w:uiPriority w:val="39"/>
    <w:rsid w:val="002273B9"/>
    <w:rPr>
      <w:rFonts w:asciiTheme="minorHAnsi" w:hAnsiTheme="minorHAnsi" w:cstheme="minorHAnsi"/>
      <w:b/>
      <w:bCs/>
      <w:caps/>
      <w:sz w:val="21"/>
      <w:szCs w:val="21"/>
      <w:lang w:eastAsia="ar-SA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82344"/>
    <w:rPr>
      <w:rFonts w:ascii="Consolas" w:hAnsi="Consolas" w:cs="Consolas"/>
      <w:sz w:val="21"/>
      <w:szCs w:val="21"/>
      <w:lang w:eastAsia="ar-SA"/>
    </w:rPr>
  </w:style>
  <w:style w:type="character" w:customStyle="1" w:styleId="RetraitcorpsdetexteCar">
    <w:name w:val="Retrait corps de texte Car"/>
    <w:basedOn w:val="Policepardfaut"/>
    <w:link w:val="Retraitdecorpsdetexte"/>
    <w:uiPriority w:val="99"/>
    <w:semiHidden/>
    <w:rsid w:val="000B4D42"/>
    <w:rPr>
      <w:rFonts w:ascii="Verdana" w:hAnsi="Verdana"/>
      <w:lang w:eastAsia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612A"/>
    <w:rPr>
      <w:rFonts w:ascii="Calibri" w:hAnsi="Calibri"/>
      <w:b/>
      <w:bCs/>
      <w:i/>
      <w:iCs/>
      <w:color w:val="4F81BD" w:themeColor="accent1"/>
      <w:sz w:val="22"/>
      <w:lang w:eastAsia="ar-SA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612A"/>
    <w:rPr>
      <w:rFonts w:ascii="Calibri" w:hAnsi="Calibri"/>
      <w:lang w:val="en-US"/>
    </w:rPr>
  </w:style>
  <w:style w:type="character" w:styleId="Appelnotedebasdep">
    <w:name w:val="footnote reference"/>
    <w:uiPriority w:val="99"/>
    <w:semiHidden/>
    <w:unhideWhenUsed/>
    <w:rsid w:val="001E612A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3F7B7D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rsid w:val="003F7B7D"/>
    <w:rPr>
      <w:rFonts w:ascii="Calibri" w:hAnsi="Calibri"/>
      <w:lang w:eastAsia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F7B7D"/>
    <w:rPr>
      <w:rFonts w:ascii="Calibri" w:hAnsi="Calibri"/>
      <w:b/>
      <w:bCs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0"/>
    </w:rPr>
  </w:style>
  <w:style w:type="character" w:customStyle="1" w:styleId="ListLabel3">
    <w:name w:val="ListLabel 3"/>
    <w:rPr>
      <w:sz w:val="16"/>
    </w:rPr>
  </w:style>
  <w:style w:type="character" w:customStyle="1" w:styleId="ListLabel4">
    <w:name w:val="ListLabel 4"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5">
    <w:name w:val="ListLabel 5"/>
    <w:rPr>
      <w:rFonts w:eastAsia="Times New Roman" w:cs="Times New Roman"/>
      <w:b/>
      <w:sz w:val="20"/>
    </w:rPr>
  </w:style>
  <w:style w:type="character" w:customStyle="1" w:styleId="ListLabel6">
    <w:name w:val="ListLabel 6"/>
    <w:rPr>
      <w:b/>
      <w:i w:val="0"/>
      <w:color w:val="6D8FA5"/>
      <w:sz w:val="19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color w:val="00000A"/>
    </w:rPr>
  </w:style>
  <w:style w:type="character" w:customStyle="1" w:styleId="ListLabel9">
    <w:name w:val="ListLabel 9"/>
    <w:rPr>
      <w:sz w:val="28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Sautdindex">
    <w:name w:val="Saut d'index"/>
  </w:style>
  <w:style w:type="paragraph" w:styleId="Titre">
    <w:name w:val="Title"/>
    <w:basedOn w:val="Normal"/>
    <w:next w:val="Corpsdetexte"/>
    <w:link w:val="Titre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semiHidden/>
    <w:rsid w:val="00100BA4"/>
    <w:pPr>
      <w:spacing w:after="120" w:line="288" w:lineRule="auto"/>
      <w:ind w:left="567"/>
    </w:pPr>
  </w:style>
  <w:style w:type="paragraph" w:styleId="Liste">
    <w:name w:val="List"/>
    <w:basedOn w:val="Corpsdetexte"/>
    <w:semiHidden/>
    <w:rsid w:val="00100BA4"/>
    <w:pPr>
      <w:spacing w:before="120" w:after="0"/>
      <w:ind w:left="0"/>
      <w:jc w:val="both"/>
    </w:pPr>
    <w:rPr>
      <w:rFonts w:ascii="Arial" w:hAnsi="Arial" w:cs="Tahoma"/>
      <w:iCs/>
      <w:sz w:val="24"/>
    </w:rPr>
  </w:style>
  <w:style w:type="paragraph" w:styleId="Lgende">
    <w:name w:val="caption"/>
    <w:basedOn w:val="Normal"/>
    <w:qFormat/>
    <w:rsid w:val="00100BA4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rsid w:val="00100BA4"/>
    <w:pPr>
      <w:suppressLineNumbers/>
    </w:pPr>
    <w:rPr>
      <w:rFonts w:cs="Tahoma"/>
    </w:rPr>
  </w:style>
  <w:style w:type="paragraph" w:customStyle="1" w:styleId="Titreprincipal">
    <w:name w:val="Titre principal"/>
    <w:basedOn w:val="Normal"/>
    <w:qFormat/>
    <w:rsid w:val="00100BA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3">
    <w:name w:val="Body Text 3"/>
    <w:basedOn w:val="Normal"/>
    <w:semiHidden/>
    <w:rsid w:val="00100BA4"/>
    <w:pPr>
      <w:spacing w:after="100"/>
      <w:ind w:left="1985"/>
    </w:pPr>
  </w:style>
  <w:style w:type="paragraph" w:customStyle="1" w:styleId="Corpsdetexte4">
    <w:name w:val="Corps de texte 4"/>
    <w:basedOn w:val="Corpsdetexte3"/>
    <w:rsid w:val="00100BA4"/>
    <w:pPr>
      <w:ind w:left="2835"/>
    </w:pPr>
  </w:style>
  <w:style w:type="paragraph" w:customStyle="1" w:styleId="ReqID">
    <w:name w:val="Req_ID"/>
    <w:basedOn w:val="Normal"/>
    <w:rsid w:val="00100BA4"/>
    <w:rPr>
      <w:rFonts w:ascii="FuturaA Bk BT" w:hAnsi="FuturaA Bk BT"/>
      <w:vanish/>
      <w:color w:val="FF0000"/>
    </w:rPr>
  </w:style>
  <w:style w:type="paragraph" w:customStyle="1" w:styleId="ReqProperties">
    <w:name w:val="Req_Properties"/>
    <w:basedOn w:val="Normal"/>
    <w:rsid w:val="00100BA4"/>
    <w:pPr>
      <w:widowControl w:val="0"/>
    </w:pPr>
    <w:rPr>
      <w:rFonts w:ascii="Arial Narrow" w:hAnsi="Arial Narrow"/>
      <w:i/>
      <w:iCs/>
      <w:vanish/>
      <w:color w:val="008000"/>
    </w:rPr>
  </w:style>
  <w:style w:type="paragraph" w:customStyle="1" w:styleId="Tabledesmatiresniveau1">
    <w:name w:val="Table des matières niveau 1"/>
    <w:basedOn w:val="Index"/>
    <w:link w:val="TM1Car"/>
    <w:autoRedefine/>
    <w:uiPriority w:val="39"/>
    <w:qFormat/>
    <w:rsid w:val="002273B9"/>
    <w:pPr>
      <w:widowControl w:val="0"/>
      <w:tabs>
        <w:tab w:val="left" w:pos="400"/>
        <w:tab w:val="right" w:leader="dot" w:pos="9772"/>
      </w:tabs>
      <w:spacing w:before="120" w:after="120"/>
    </w:pPr>
    <w:rPr>
      <w:rFonts w:asciiTheme="minorHAnsi" w:hAnsiTheme="minorHAnsi" w:cstheme="minorHAnsi"/>
      <w:b/>
      <w:bCs/>
      <w:caps/>
      <w:sz w:val="20"/>
      <w:lang w:eastAsia="en-US"/>
    </w:rPr>
  </w:style>
  <w:style w:type="paragraph" w:customStyle="1" w:styleId="Tabledesmatiresniveau2">
    <w:name w:val="Table des matières niveau 2"/>
    <w:basedOn w:val="Normal"/>
    <w:autoRedefine/>
    <w:uiPriority w:val="39"/>
    <w:rsid w:val="00100BA4"/>
    <w:pPr>
      <w:ind w:left="200"/>
    </w:pPr>
    <w:rPr>
      <w:rFonts w:asciiTheme="minorHAnsi" w:hAnsiTheme="minorHAnsi" w:cstheme="minorHAnsi"/>
      <w:smallCaps/>
    </w:rPr>
  </w:style>
  <w:style w:type="paragraph" w:styleId="Sous-titre">
    <w:name w:val="Subtitle"/>
    <w:basedOn w:val="Titreprincipal"/>
    <w:qFormat/>
    <w:rsid w:val="00100BA4"/>
    <w:pPr>
      <w:jc w:val="center"/>
    </w:pPr>
    <w:rPr>
      <w:i/>
      <w:iCs/>
    </w:rPr>
  </w:style>
  <w:style w:type="paragraph" w:customStyle="1" w:styleId="Tabledesmatiresniveau3">
    <w:name w:val="Table des matières niveau 3"/>
    <w:basedOn w:val="Normal"/>
    <w:next w:val="Normal"/>
    <w:autoRedefine/>
    <w:uiPriority w:val="39"/>
    <w:rsid w:val="00100BA4"/>
    <w:pPr>
      <w:ind w:left="400"/>
    </w:pPr>
    <w:rPr>
      <w:rFonts w:asciiTheme="minorHAnsi" w:hAnsiTheme="minorHAnsi" w:cstheme="minorHAnsi"/>
      <w:i/>
      <w:iCs/>
    </w:rPr>
  </w:style>
  <w:style w:type="paragraph" w:customStyle="1" w:styleId="Tabledesmatiresniveau4">
    <w:name w:val="Table des matières niveau 4"/>
    <w:basedOn w:val="Normal"/>
    <w:next w:val="Normal"/>
    <w:autoRedefine/>
    <w:uiPriority w:val="39"/>
    <w:rsid w:val="00100BA4"/>
    <w:pPr>
      <w:ind w:left="6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5">
    <w:name w:val="Table des matières niveau 5"/>
    <w:basedOn w:val="Normal"/>
    <w:next w:val="Normal"/>
    <w:autoRedefine/>
    <w:semiHidden/>
    <w:rsid w:val="00100BA4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semiHidden/>
    <w:rsid w:val="00100BA4"/>
    <w:pPr>
      <w:ind w:left="200" w:hanging="200"/>
    </w:pPr>
  </w:style>
  <w:style w:type="paragraph" w:customStyle="1" w:styleId="Tabledesmatiresniveau6">
    <w:name w:val="Table des matières niveau 6"/>
    <w:basedOn w:val="Normal"/>
    <w:next w:val="Normal"/>
    <w:autoRedefine/>
    <w:semiHidden/>
    <w:rsid w:val="00100BA4"/>
    <w:pPr>
      <w:ind w:left="10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7">
    <w:name w:val="Table des matières niveau 7"/>
    <w:basedOn w:val="Normal"/>
    <w:next w:val="Normal"/>
    <w:autoRedefine/>
    <w:semiHidden/>
    <w:rsid w:val="00100BA4"/>
    <w:pPr>
      <w:ind w:left="12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8">
    <w:name w:val="Table des matières niveau 8"/>
    <w:basedOn w:val="Normal"/>
    <w:next w:val="Normal"/>
    <w:autoRedefine/>
    <w:semiHidden/>
    <w:rsid w:val="00100BA4"/>
    <w:pPr>
      <w:ind w:left="14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9">
    <w:name w:val="Table des matières niveau 9"/>
    <w:basedOn w:val="Normal"/>
    <w:next w:val="Normal"/>
    <w:autoRedefine/>
    <w:semiHidden/>
    <w:rsid w:val="00100BA4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rsid w:val="00100BA4"/>
    <w:pPr>
      <w:tabs>
        <w:tab w:val="center" w:pos="4536"/>
        <w:tab w:val="right" w:pos="9072"/>
      </w:tabs>
    </w:pPr>
    <w:rPr>
      <w:rFonts w:ascii="Times New Roman" w:hAnsi="Times New Roman"/>
    </w:rPr>
  </w:style>
  <w:style w:type="paragraph" w:styleId="Pieddepage">
    <w:name w:val="footer"/>
    <w:basedOn w:val="Normal"/>
    <w:link w:val="PieddepageCar"/>
    <w:rsid w:val="00100BA4"/>
    <w:pPr>
      <w:tabs>
        <w:tab w:val="center" w:pos="4536"/>
        <w:tab w:val="right" w:pos="9072"/>
      </w:tabs>
    </w:pPr>
    <w:rPr>
      <w:rFonts w:ascii="Times New Roman" w:hAnsi="Times New Roman"/>
    </w:rPr>
  </w:style>
  <w:style w:type="paragraph" w:styleId="Listepuces">
    <w:name w:val="List Bullet"/>
    <w:basedOn w:val="Normal"/>
    <w:semiHidden/>
    <w:rsid w:val="00100BA4"/>
  </w:style>
  <w:style w:type="paragraph" w:styleId="Corpsdetexte2">
    <w:name w:val="Body Text 2"/>
    <w:basedOn w:val="Corpsdetexte"/>
    <w:semiHidden/>
    <w:rsid w:val="00100BA4"/>
    <w:pPr>
      <w:ind w:left="1134"/>
    </w:pPr>
  </w:style>
  <w:style w:type="paragraph" w:styleId="Explorateurdedocuments">
    <w:name w:val="Document Map"/>
    <w:basedOn w:val="Normal"/>
    <w:semiHidden/>
    <w:rsid w:val="00100BA4"/>
    <w:pPr>
      <w:shd w:val="clear" w:color="auto" w:fill="000080"/>
    </w:pPr>
    <w:rPr>
      <w:rFonts w:ascii="Tahoma" w:hAnsi="Tahoma" w:cs="Tahoma"/>
    </w:rPr>
  </w:style>
  <w:style w:type="paragraph" w:styleId="Listepuces3">
    <w:name w:val="List Bullet 3"/>
    <w:basedOn w:val="Corpsdetexte"/>
    <w:semiHidden/>
    <w:rsid w:val="00100BA4"/>
    <w:pPr>
      <w:spacing w:before="120" w:after="0"/>
      <w:jc w:val="both"/>
    </w:pPr>
    <w:rPr>
      <w:rFonts w:ascii="FuturaA Bk BT" w:hAnsi="FuturaA Bk BT"/>
    </w:rPr>
  </w:style>
  <w:style w:type="paragraph" w:customStyle="1" w:styleId="Puce2">
    <w:name w:val="Puce 2"/>
    <w:basedOn w:val="Normal"/>
    <w:rsid w:val="00100BA4"/>
    <w:pPr>
      <w:tabs>
        <w:tab w:val="left" w:pos="1418"/>
        <w:tab w:val="left" w:pos="1702"/>
      </w:tabs>
      <w:spacing w:before="120" w:after="120"/>
      <w:ind w:left="851" w:hanging="284"/>
    </w:pPr>
    <w:rPr>
      <w:rFonts w:ascii="Arial" w:hAnsi="Arial"/>
      <w:szCs w:val="24"/>
      <w:lang w:val="fr-CA"/>
    </w:rPr>
  </w:style>
  <w:style w:type="paragraph" w:customStyle="1" w:styleId="listepuce1">
    <w:name w:val="listepuce1"/>
    <w:basedOn w:val="Normal"/>
    <w:rsid w:val="00100BA4"/>
    <w:pPr>
      <w:tabs>
        <w:tab w:val="left" w:pos="568"/>
      </w:tabs>
      <w:spacing w:before="120" w:after="120"/>
      <w:ind w:left="284" w:hanging="284"/>
      <w:jc w:val="both"/>
    </w:pPr>
    <w:rPr>
      <w:rFonts w:ascii="Arial" w:hAnsi="Arial"/>
      <w:szCs w:val="24"/>
    </w:rPr>
  </w:style>
  <w:style w:type="paragraph" w:customStyle="1" w:styleId="listepuce2">
    <w:name w:val="listepuce2"/>
    <w:basedOn w:val="listepuce1"/>
    <w:rsid w:val="00100BA4"/>
    <w:pPr>
      <w:tabs>
        <w:tab w:val="left" w:pos="1122"/>
        <w:tab w:val="left" w:pos="1275"/>
      </w:tabs>
      <w:spacing w:before="0"/>
      <w:ind w:left="555" w:hanging="198"/>
    </w:pPr>
  </w:style>
  <w:style w:type="paragraph" w:customStyle="1" w:styleId="Liste1">
    <w:name w:val="Liste 1"/>
    <w:basedOn w:val="Normal"/>
    <w:rsid w:val="00100BA4"/>
    <w:pPr>
      <w:spacing w:before="120" w:after="100"/>
      <w:ind w:left="426" w:hanging="426"/>
      <w:jc w:val="both"/>
    </w:pPr>
    <w:rPr>
      <w:rFonts w:ascii="Arial" w:hAnsi="Arial"/>
      <w:szCs w:val="24"/>
    </w:rPr>
  </w:style>
  <w:style w:type="paragraph" w:customStyle="1" w:styleId="Puce">
    <w:name w:val="Puce"/>
    <w:basedOn w:val="Normal"/>
    <w:rsid w:val="00100BA4"/>
    <w:pPr>
      <w:spacing w:before="120"/>
    </w:pPr>
    <w:rPr>
      <w:rFonts w:ascii="Arial" w:hAnsi="Arial"/>
      <w:sz w:val="24"/>
    </w:rPr>
  </w:style>
  <w:style w:type="paragraph" w:customStyle="1" w:styleId="Contenudetableau">
    <w:name w:val="Contenu de tableau"/>
    <w:basedOn w:val="Normal"/>
    <w:rsid w:val="007D5438"/>
    <w:pPr>
      <w:pageBreakBefore/>
      <w:suppressLineNumbers/>
      <w:suppressAutoHyphens w:val="0"/>
      <w:spacing w:before="120" w:after="400"/>
      <w:jc w:val="center"/>
    </w:pPr>
    <w:rPr>
      <w:rFonts w:ascii="Arial" w:hAnsi="Arial"/>
      <w:sz w:val="28"/>
      <w:szCs w:val="24"/>
      <w:lang w:val="en-US" w:eastAsia="fr-FR"/>
    </w:rPr>
  </w:style>
  <w:style w:type="paragraph" w:customStyle="1" w:styleId="Titredetableau">
    <w:name w:val="Titre de tableau"/>
    <w:basedOn w:val="Contenudetableau"/>
    <w:rsid w:val="00100BA4"/>
    <w:rPr>
      <w:b/>
      <w:bCs/>
      <w:i/>
      <w:iCs/>
    </w:rPr>
  </w:style>
  <w:style w:type="paragraph" w:customStyle="1" w:styleId="tableau2">
    <w:name w:val="tableau2"/>
    <w:basedOn w:val="Normal"/>
    <w:rsid w:val="00100BA4"/>
    <w:pPr>
      <w:jc w:val="center"/>
    </w:pPr>
    <w:rPr>
      <w:rFonts w:ascii="Arial" w:hAnsi="Arial"/>
      <w:sz w:val="12"/>
    </w:rPr>
  </w:style>
  <w:style w:type="paragraph" w:customStyle="1" w:styleId="Style1">
    <w:name w:val="Style1"/>
    <w:basedOn w:val="tableau2"/>
    <w:rsid w:val="00100BA4"/>
    <w:rPr>
      <w:sz w:val="20"/>
    </w:rPr>
  </w:style>
  <w:style w:type="paragraph" w:customStyle="1" w:styleId="tableau12">
    <w:name w:val="tableau12"/>
    <w:basedOn w:val="Normal"/>
    <w:rsid w:val="00100BA4"/>
    <w:rPr>
      <w:rFonts w:ascii="Arial" w:hAnsi="Arial"/>
      <w:sz w:val="24"/>
      <w:lang w:val="en-GB"/>
    </w:rPr>
  </w:style>
  <w:style w:type="paragraph" w:customStyle="1" w:styleId="Puce4">
    <w:name w:val="Puce 4"/>
    <w:basedOn w:val="Normal"/>
    <w:rsid w:val="00100BA4"/>
  </w:style>
  <w:style w:type="paragraph" w:customStyle="1" w:styleId="listepuces2">
    <w:name w:val="liste à puces 2"/>
    <w:basedOn w:val="Listepuces"/>
    <w:rsid w:val="00100BA4"/>
    <w:pPr>
      <w:tabs>
        <w:tab w:val="left" w:pos="5760"/>
      </w:tabs>
      <w:ind w:left="2880"/>
    </w:pPr>
  </w:style>
  <w:style w:type="paragraph" w:customStyle="1" w:styleId="tableau10">
    <w:name w:val="tableau10"/>
    <w:basedOn w:val="Normal"/>
    <w:rsid w:val="00100BA4"/>
    <w:rPr>
      <w:rFonts w:ascii="Arial" w:hAnsi="Arial"/>
      <w:lang w:val="en-US"/>
    </w:rPr>
  </w:style>
  <w:style w:type="paragraph" w:styleId="Listepuces20">
    <w:name w:val="List Bullet 2"/>
    <w:basedOn w:val="Normal"/>
    <w:semiHidden/>
    <w:rsid w:val="00100BA4"/>
    <w:pPr>
      <w:spacing w:before="60" w:line="280" w:lineRule="exact"/>
      <w:jc w:val="both"/>
    </w:pPr>
    <w:rPr>
      <w:rFonts w:ascii="Arial" w:hAnsi="Arial"/>
      <w:color w:val="000000"/>
    </w:rPr>
  </w:style>
  <w:style w:type="paragraph" w:customStyle="1" w:styleId="Paragraphe">
    <w:name w:val="Paragraphe"/>
    <w:basedOn w:val="Normal"/>
    <w:rsid w:val="00100BA4"/>
    <w:pPr>
      <w:spacing w:before="60" w:after="120"/>
      <w:jc w:val="both"/>
    </w:pPr>
    <w:rPr>
      <w:rFonts w:ascii="Arial" w:hAnsi="Arial"/>
      <w:szCs w:val="24"/>
    </w:rPr>
  </w:style>
  <w:style w:type="paragraph" w:customStyle="1" w:styleId="DocNormal">
    <w:name w:val="Doc Normal"/>
    <w:basedOn w:val="Normal"/>
    <w:rsid w:val="00100BA4"/>
    <w:pPr>
      <w:spacing w:before="120" w:after="120"/>
      <w:jc w:val="both"/>
    </w:pPr>
    <w:rPr>
      <w:rFonts w:ascii="Arial" w:hAnsi="Arial" w:cs="Arial"/>
      <w:color w:val="000080"/>
      <w:lang w:val="en-GB"/>
    </w:rPr>
  </w:style>
  <w:style w:type="paragraph" w:customStyle="1" w:styleId="textecourant">
    <w:name w:val="texte courant"/>
    <w:basedOn w:val="Normal"/>
    <w:rsid w:val="00100BA4"/>
    <w:pPr>
      <w:spacing w:after="200"/>
      <w:ind w:left="1077"/>
      <w:jc w:val="both"/>
    </w:pPr>
    <w:rPr>
      <w:sz w:val="18"/>
      <w:szCs w:val="24"/>
    </w:rPr>
  </w:style>
  <w:style w:type="paragraph" w:customStyle="1" w:styleId="Tabledesmatiresniveau10">
    <w:name w:val="Table des matières niveau 10"/>
    <w:basedOn w:val="Index"/>
    <w:rsid w:val="00100BA4"/>
    <w:pPr>
      <w:tabs>
        <w:tab w:val="right" w:leader="dot" w:pos="9637"/>
      </w:tabs>
      <w:ind w:left="254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4180"/>
    <w:rPr>
      <w:rFonts w:ascii="Tahoma" w:hAnsi="Tahoma" w:cs="Tahoma"/>
      <w:sz w:val="16"/>
      <w:szCs w:val="16"/>
    </w:rPr>
  </w:style>
  <w:style w:type="paragraph" w:styleId="Rvision">
    <w:name w:val="Revision"/>
    <w:rsid w:val="00F3286D"/>
    <w:pPr>
      <w:suppressAutoHyphens/>
    </w:pPr>
    <w:rPr>
      <w:rFonts w:ascii="Alstom" w:hAnsi="Alstom"/>
      <w:color w:val="00000A"/>
      <w:sz w:val="22"/>
      <w:szCs w:val="24"/>
      <w:lang w:val="en-US"/>
    </w:rPr>
  </w:style>
  <w:style w:type="paragraph" w:customStyle="1" w:styleId="sect1-title">
    <w:name w:val="sect1-title"/>
    <w:rsid w:val="00457A47"/>
    <w:pPr>
      <w:widowControl w:val="0"/>
      <w:suppressAutoHyphens/>
      <w:spacing w:before="240" w:after="120"/>
    </w:pPr>
    <w:rPr>
      <w:i/>
      <w:color w:val="00000A"/>
      <w:sz w:val="22"/>
      <w:szCs w:val="22"/>
    </w:rPr>
  </w:style>
  <w:style w:type="paragraph" w:customStyle="1" w:styleId="sect2-title">
    <w:name w:val="sect2-title"/>
    <w:basedOn w:val="sect1-title"/>
    <w:rsid w:val="00457A47"/>
    <w:rPr>
      <w:i w:val="0"/>
    </w:rPr>
  </w:style>
  <w:style w:type="paragraph" w:customStyle="1" w:styleId="sect3-title">
    <w:name w:val="sect3-title"/>
    <w:basedOn w:val="sect2-title"/>
    <w:rsid w:val="00457A47"/>
    <w:pPr>
      <w:ind w:left="720"/>
    </w:pPr>
    <w:rPr>
      <w:i/>
    </w:rPr>
  </w:style>
  <w:style w:type="paragraph" w:customStyle="1" w:styleId="sect4-title">
    <w:name w:val="sect4-title"/>
    <w:basedOn w:val="sect3-title"/>
    <w:rsid w:val="00457A47"/>
    <w:rPr>
      <w:b/>
      <w:i w:val="0"/>
      <w:sz w:val="24"/>
    </w:rPr>
  </w:style>
  <w:style w:type="paragraph" w:customStyle="1" w:styleId="sect5-title">
    <w:name w:val="sect5-title"/>
    <w:basedOn w:val="sect4-title"/>
    <w:rsid w:val="00457A47"/>
    <w:rPr>
      <w:rFonts w:ascii="Arial" w:hAnsi="Arial"/>
    </w:rPr>
  </w:style>
  <w:style w:type="paragraph" w:customStyle="1" w:styleId="chapter-title">
    <w:name w:val="chapter-title"/>
    <w:basedOn w:val="Normal"/>
    <w:rsid w:val="00457A47"/>
    <w:pPr>
      <w:keepNext/>
      <w:keepLines/>
      <w:widowControl w:val="0"/>
      <w:tabs>
        <w:tab w:val="left" w:pos="1134"/>
      </w:tabs>
      <w:suppressAutoHyphens w:val="0"/>
      <w:spacing w:before="288" w:after="58"/>
    </w:pPr>
    <w:rPr>
      <w:rFonts w:ascii="Alstom" w:hAnsi="Alstom"/>
      <w:b/>
      <w:caps/>
      <w:color w:val="3E6EA8"/>
      <w:sz w:val="28"/>
      <w:szCs w:val="28"/>
      <w:lang w:val="en-US" w:eastAsia="en-US"/>
    </w:rPr>
  </w:style>
  <w:style w:type="paragraph" w:customStyle="1" w:styleId="appendix-title">
    <w:name w:val="appendix-title"/>
    <w:basedOn w:val="chapter-title"/>
    <w:rsid w:val="00457A47"/>
    <w:pPr>
      <w:pageBreakBefore/>
      <w:spacing w:before="240" w:after="240"/>
      <w:ind w:left="431" w:hanging="431"/>
    </w:pPr>
    <w:rPr>
      <w:color w:val="4F81BD"/>
      <w:szCs w:val="22"/>
    </w:rPr>
  </w:style>
  <w:style w:type="paragraph" w:customStyle="1" w:styleId="preface-title">
    <w:name w:val="preface-title"/>
    <w:basedOn w:val="chapter-title"/>
    <w:rsid w:val="00457A47"/>
    <w:pPr>
      <w:spacing w:before="240" w:after="240"/>
      <w:jc w:val="center"/>
    </w:pPr>
    <w:rPr>
      <w:color w:val="4F81BD"/>
      <w:szCs w:val="22"/>
    </w:rPr>
  </w:style>
  <w:style w:type="paragraph" w:customStyle="1" w:styleId="sect6-title">
    <w:name w:val="sect6-title"/>
    <w:basedOn w:val="sect5-title"/>
    <w:next w:val="Normal"/>
    <w:rsid w:val="00457A47"/>
    <w:pPr>
      <w:tabs>
        <w:tab w:val="left" w:pos="1440"/>
      </w:tabs>
    </w:pPr>
  </w:style>
  <w:style w:type="paragraph" w:customStyle="1" w:styleId="sect7-title">
    <w:name w:val="sect7-title"/>
    <w:basedOn w:val="sect6-title"/>
    <w:next w:val="Normal"/>
    <w:rsid w:val="00457A47"/>
    <w:pPr>
      <w:ind w:left="0"/>
    </w:pPr>
  </w:style>
  <w:style w:type="paragraph" w:customStyle="1" w:styleId="sect8-title">
    <w:name w:val="sect8-title"/>
    <w:basedOn w:val="sect7-title"/>
    <w:rsid w:val="00457A47"/>
  </w:style>
  <w:style w:type="paragraph" w:customStyle="1" w:styleId="tabletitle">
    <w:name w:val="tabletitle"/>
    <w:basedOn w:val="Normal"/>
    <w:next w:val="Normal"/>
    <w:rsid w:val="00457A47"/>
    <w:pPr>
      <w:suppressAutoHyphens w:val="0"/>
      <w:jc w:val="center"/>
    </w:pPr>
    <w:rPr>
      <w:rFonts w:ascii="Alstom" w:hAnsi="Alstom"/>
      <w:b/>
      <w:szCs w:val="24"/>
      <w:lang w:val="en-GB" w:eastAsia="en-US"/>
    </w:rPr>
  </w:style>
  <w:style w:type="paragraph" w:styleId="NormalWeb">
    <w:name w:val="Normal (Web)"/>
    <w:basedOn w:val="Normal"/>
    <w:autoRedefine/>
    <w:uiPriority w:val="99"/>
    <w:unhideWhenUsed/>
    <w:qFormat/>
    <w:rsid w:val="00561B6C"/>
    <w:pPr>
      <w:suppressAutoHyphens w:val="0"/>
    </w:pPr>
    <w:rPr>
      <w:rFonts w:ascii="Alstom" w:eastAsiaTheme="minorEastAsia" w:hAnsi="Alstom" w:cstheme="minorHAnsi"/>
      <w:sz w:val="40"/>
      <w:szCs w:val="22"/>
      <w:lang w:val="en-ZA" w:eastAsia="fr-FR"/>
    </w:rPr>
  </w:style>
  <w:style w:type="paragraph" w:customStyle="1" w:styleId="Indent">
    <w:name w:val="Indent"/>
    <w:basedOn w:val="Normal"/>
    <w:rsid w:val="007D5438"/>
    <w:pPr>
      <w:tabs>
        <w:tab w:val="left" w:pos="720"/>
      </w:tabs>
      <w:suppressAutoHyphens w:val="0"/>
      <w:spacing w:before="120" w:after="120"/>
      <w:ind w:left="794" w:right="510" w:hanging="397"/>
      <w:jc w:val="both"/>
    </w:pPr>
    <w:rPr>
      <w:rFonts w:ascii="Arial" w:hAnsi="Arial"/>
      <w:szCs w:val="24"/>
      <w:lang w:val="en-GB" w:eastAsia="fr-FR"/>
    </w:rPr>
  </w:style>
  <w:style w:type="paragraph" w:customStyle="1" w:styleId="Table-Text">
    <w:name w:val="Table-Text"/>
    <w:basedOn w:val="Normal"/>
    <w:rsid w:val="007D5438"/>
    <w:pPr>
      <w:suppressAutoHyphens w:val="0"/>
      <w:spacing w:before="120" w:after="120"/>
      <w:jc w:val="both"/>
    </w:pPr>
    <w:rPr>
      <w:rFonts w:ascii="Arial" w:hAnsi="Arial"/>
      <w:sz w:val="18"/>
      <w:szCs w:val="19"/>
      <w:lang w:val="en-GB" w:eastAsia="fr-FR"/>
    </w:rPr>
  </w:style>
  <w:style w:type="paragraph" w:customStyle="1" w:styleId="Table-Bullet-3">
    <w:name w:val="Table-Bullet-3"/>
    <w:basedOn w:val="Normal"/>
    <w:rsid w:val="007D5438"/>
    <w:pPr>
      <w:suppressAutoHyphens w:val="0"/>
      <w:spacing w:before="120" w:after="120"/>
      <w:jc w:val="both"/>
    </w:pPr>
    <w:rPr>
      <w:rFonts w:ascii="Arial" w:hAnsi="Arial"/>
      <w:sz w:val="18"/>
      <w:szCs w:val="24"/>
      <w:lang w:val="en-GB" w:eastAsia="fr-FR"/>
    </w:rPr>
  </w:style>
  <w:style w:type="paragraph" w:customStyle="1" w:styleId="Text1Gras">
    <w:name w:val="Text1 Gras"/>
    <w:basedOn w:val="Normal"/>
    <w:link w:val="Text1GrasCarCar"/>
    <w:rsid w:val="007D5438"/>
    <w:pPr>
      <w:suppressAutoHyphens w:val="0"/>
      <w:spacing w:before="120" w:after="280"/>
      <w:ind w:left="794" w:right="510" w:hanging="397"/>
      <w:jc w:val="both"/>
    </w:pPr>
    <w:rPr>
      <w:rFonts w:ascii="Arial" w:hAnsi="Arial"/>
      <w:b/>
      <w:bCs/>
      <w:lang w:val="en-GB" w:eastAsia="fr-FR"/>
    </w:rPr>
  </w:style>
  <w:style w:type="paragraph" w:customStyle="1" w:styleId="TextItalic">
    <w:name w:val="Text Italic"/>
    <w:basedOn w:val="Normal"/>
    <w:link w:val="TextItalicCar"/>
    <w:rsid w:val="007D5438"/>
    <w:pPr>
      <w:suppressAutoHyphens w:val="0"/>
      <w:spacing w:before="120" w:after="120"/>
      <w:jc w:val="both"/>
    </w:pPr>
    <w:rPr>
      <w:rFonts w:ascii="Arial" w:hAnsi="Arial"/>
      <w:i/>
      <w:iCs/>
      <w:lang w:val="en-GB" w:eastAsia="fr-FR"/>
    </w:rPr>
  </w:style>
  <w:style w:type="paragraph" w:customStyle="1" w:styleId="Legend-Bold11-center">
    <w:name w:val="Legend - Bold 11 - center"/>
    <w:basedOn w:val="Normal"/>
    <w:rsid w:val="007D5438"/>
    <w:pPr>
      <w:suppressAutoHyphens w:val="0"/>
      <w:spacing w:before="120" w:after="120"/>
      <w:jc w:val="center"/>
    </w:pPr>
    <w:rPr>
      <w:rFonts w:ascii="Arial" w:hAnsi="Arial"/>
      <w:b/>
      <w:szCs w:val="24"/>
      <w:lang w:val="en-GB" w:eastAsia="fr-FR"/>
    </w:rPr>
  </w:style>
  <w:style w:type="paragraph" w:customStyle="1" w:styleId="Cross-referenceitalic">
    <w:name w:val="Cross-reference italic"/>
    <w:basedOn w:val="Normal"/>
    <w:rsid w:val="007D5438"/>
    <w:pPr>
      <w:tabs>
        <w:tab w:val="left" w:pos="1420"/>
      </w:tabs>
      <w:suppressAutoHyphens w:val="0"/>
      <w:ind w:left="1701" w:right="510" w:hanging="397"/>
      <w:jc w:val="both"/>
    </w:pPr>
    <w:rPr>
      <w:rFonts w:ascii="Arial" w:hAnsi="Arial"/>
      <w:i/>
      <w:szCs w:val="24"/>
      <w:lang w:eastAsia="fr-FR"/>
    </w:rPr>
  </w:style>
  <w:style w:type="paragraph" w:customStyle="1" w:styleId="TextUnderline">
    <w:name w:val="Text Underline"/>
    <w:basedOn w:val="Normal"/>
    <w:link w:val="TextUnderlineCar"/>
    <w:rsid w:val="007D5438"/>
    <w:pPr>
      <w:suppressAutoHyphens w:val="0"/>
      <w:spacing w:before="180" w:after="180"/>
      <w:jc w:val="both"/>
    </w:pPr>
    <w:rPr>
      <w:rFonts w:ascii="Arial" w:hAnsi="Arial"/>
      <w:u w:val="single"/>
      <w:lang w:val="en-GB" w:eastAsia="fr-FR"/>
    </w:rPr>
  </w:style>
  <w:style w:type="paragraph" w:customStyle="1" w:styleId="TableName">
    <w:name w:val="Table Name"/>
    <w:basedOn w:val="Normal"/>
    <w:qFormat/>
    <w:rsid w:val="007D5438"/>
    <w:pPr>
      <w:pBdr>
        <w:top w:val="single" w:sz="8" w:space="1" w:color="00000A"/>
        <w:bottom w:val="single" w:sz="8" w:space="1" w:color="00000A"/>
      </w:pBdr>
      <w:suppressAutoHyphens w:val="0"/>
      <w:spacing w:before="120" w:after="120"/>
      <w:jc w:val="both"/>
    </w:pPr>
    <w:rPr>
      <w:rFonts w:ascii="Arial" w:hAnsi="Arial"/>
      <w:b/>
      <w:color w:val="808080"/>
      <w:sz w:val="24"/>
      <w:szCs w:val="24"/>
      <w:lang w:val="en-GB" w:eastAsia="fr-FR"/>
    </w:rPr>
  </w:style>
  <w:style w:type="paragraph" w:customStyle="1" w:styleId="Titredetabledesmatires">
    <w:name w:val="Titre de table des matières"/>
    <w:basedOn w:val="Titre1"/>
    <w:next w:val="Normal"/>
    <w:uiPriority w:val="39"/>
    <w:unhideWhenUsed/>
    <w:rsid w:val="00D30777"/>
    <w:pPr>
      <w:spacing w:before="480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82344"/>
    <w:rPr>
      <w:rFonts w:ascii="Consolas" w:hAnsi="Consolas" w:cs="Consolas"/>
      <w:sz w:val="21"/>
      <w:szCs w:val="21"/>
    </w:rPr>
  </w:style>
  <w:style w:type="paragraph" w:customStyle="1" w:styleId="Retraitdecorpsdetexte">
    <w:name w:val="Retrait de corps de texte"/>
    <w:basedOn w:val="Normal"/>
    <w:link w:val="RetraitcorpsdetexteCar"/>
    <w:uiPriority w:val="99"/>
    <w:semiHidden/>
    <w:unhideWhenUsed/>
    <w:rsid w:val="000B4D42"/>
    <w:pPr>
      <w:spacing w:after="120"/>
      <w:ind w:left="283"/>
    </w:pPr>
  </w:style>
  <w:style w:type="paragraph" w:customStyle="1" w:styleId="Puce1">
    <w:name w:val="Puce 1"/>
    <w:basedOn w:val="Normal"/>
    <w:rsid w:val="000B4D42"/>
    <w:pPr>
      <w:suppressAutoHyphens w:val="0"/>
    </w:pPr>
    <w:rPr>
      <w:rFonts w:ascii="FuturaA Bk BT" w:hAnsi="FuturaA Bk BT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735C"/>
    <w:pPr>
      <w:ind w:left="720"/>
      <w:contextualSpacing/>
    </w:pPr>
  </w:style>
  <w:style w:type="paragraph" w:customStyle="1" w:styleId="Listwithbullet">
    <w:name w:val="List with bullet"/>
    <w:basedOn w:val="Normal"/>
    <w:rsid w:val="00F01B6E"/>
    <w:pPr>
      <w:suppressAutoHyphens w:val="0"/>
      <w:jc w:val="both"/>
    </w:pPr>
    <w:rPr>
      <w:rFonts w:ascii="FuturaA Bk BT" w:hAnsi="FuturaA Bk BT"/>
      <w:sz w:val="24"/>
      <w:szCs w:val="24"/>
      <w:lang w:val="en-GB" w:eastAsia="fr-FR"/>
    </w:rPr>
  </w:style>
  <w:style w:type="paragraph" w:customStyle="1" w:styleId="Celtitle">
    <w:name w:val="Cel:title"/>
    <w:basedOn w:val="Normal"/>
    <w:rsid w:val="00D96FFD"/>
    <w:pPr>
      <w:suppressAutoHyphens w:val="0"/>
      <w:spacing w:before="60" w:after="60"/>
      <w:jc w:val="center"/>
    </w:pPr>
    <w:rPr>
      <w:rFonts w:ascii="FuturaA Bk BT" w:hAnsi="FuturaA Bk BT" w:cs="Helvetica"/>
      <w:b/>
      <w:bCs/>
      <w:sz w:val="24"/>
      <w:lang w:val="en-GB" w:eastAsia="fr-FR"/>
    </w:rPr>
  </w:style>
  <w:style w:type="paragraph" w:customStyle="1" w:styleId="checklist">
    <w:name w:val="checklist"/>
    <w:basedOn w:val="Normal"/>
    <w:rsid w:val="00D96FFD"/>
    <w:pPr>
      <w:suppressAutoHyphens w:val="0"/>
      <w:spacing w:before="60" w:after="60"/>
      <w:jc w:val="both"/>
    </w:pPr>
    <w:rPr>
      <w:rFonts w:ascii="FuturaA Bk BT" w:hAnsi="FuturaA Bk BT" w:cs="Arial"/>
      <w:sz w:val="24"/>
      <w:szCs w:val="22"/>
      <w:lang w:val="en-US" w:eastAsia="fr-FR"/>
    </w:rPr>
  </w:style>
  <w:style w:type="paragraph" w:customStyle="1" w:styleId="ReqStyle3">
    <w:name w:val="Req_Style3"/>
    <w:qFormat/>
    <w:rsid w:val="001E612A"/>
    <w:pPr>
      <w:widowControl w:val="0"/>
      <w:pBdr>
        <w:bottom w:val="single" w:sz="4" w:space="4" w:color="4F81BD"/>
      </w:pBdr>
      <w:spacing w:before="240"/>
    </w:pPr>
    <w:rPr>
      <w:color w:val="4F81BD"/>
      <w:sz w:val="22"/>
      <w:szCs w:val="24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612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612A"/>
    <w:pPr>
      <w:suppressAutoHyphens w:val="0"/>
    </w:pPr>
    <w:rPr>
      <w:sz w:val="20"/>
      <w:lang w:val="en-US" w:eastAsia="en-US"/>
    </w:rPr>
  </w:style>
  <w:style w:type="paragraph" w:customStyle="1" w:styleId="ObjBullet">
    <w:name w:val="Obj Bullet"/>
    <w:basedOn w:val="Normal"/>
    <w:rsid w:val="00561B6C"/>
    <w:pPr>
      <w:suppressAutoHyphens w:val="0"/>
    </w:pPr>
    <w:rPr>
      <w:lang w:val="en-US" w:eastAsia="fr-FR"/>
    </w:rPr>
  </w:style>
  <w:style w:type="paragraph" w:customStyle="1" w:styleId="CaptionFigure">
    <w:name w:val="Caption Figure"/>
    <w:basedOn w:val="Normal"/>
    <w:next w:val="Normal"/>
    <w:rsid w:val="00561B6C"/>
    <w:pPr>
      <w:suppressAutoHyphens w:val="0"/>
      <w:spacing w:after="120"/>
      <w:jc w:val="center"/>
    </w:pPr>
    <w:rPr>
      <w:rFonts w:ascii="Alstom" w:hAnsi="Alstom"/>
      <w:b/>
      <w:sz w:val="18"/>
      <w:lang w:val="en-US" w:eastAsia="fr-FR"/>
    </w:rPr>
  </w:style>
  <w:style w:type="paragraph" w:styleId="Commentaire">
    <w:name w:val="annotation text"/>
    <w:basedOn w:val="Normal"/>
    <w:link w:val="CommentaireCar"/>
    <w:uiPriority w:val="99"/>
    <w:unhideWhenUsed/>
    <w:rsid w:val="003F7B7D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3F7B7D"/>
    <w:rPr>
      <w:b/>
      <w:bCs/>
    </w:rPr>
  </w:style>
  <w:style w:type="paragraph" w:customStyle="1" w:styleId="ResultCommand">
    <w:name w:val="ResultCommand"/>
    <w:basedOn w:val="Normal"/>
    <w:qFormat/>
    <w:rsid w:val="007153E8"/>
    <w:pPr>
      <w:shd w:val="clear" w:color="auto" w:fill="C6D9F1"/>
      <w:suppressAutoHyphens w:val="0"/>
      <w:ind w:left="284"/>
    </w:pPr>
    <w:rPr>
      <w:rFonts w:ascii="Courier New" w:hAnsi="Courier New" w:cs="Courier New"/>
      <w:sz w:val="18"/>
      <w:szCs w:val="24"/>
      <w:lang w:val="en-AU" w:eastAsia="en-US"/>
    </w:rPr>
  </w:style>
  <w:style w:type="paragraph" w:customStyle="1" w:styleId="Contenudecadre">
    <w:name w:val="Contenu de cadre"/>
    <w:basedOn w:val="Normal"/>
  </w:style>
  <w:style w:type="table" w:styleId="Grilledutableau">
    <w:name w:val="Table Grid"/>
    <w:basedOn w:val="TableauNormal"/>
    <w:uiPriority w:val="59"/>
    <w:rsid w:val="0068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2A49D7"/>
    <w:pPr>
      <w:suppressAutoHyphens/>
    </w:pPr>
    <w:rPr>
      <w:rFonts w:ascii="Calibri" w:hAnsi="Calibri"/>
      <w:color w:val="00000A"/>
      <w:sz w:val="22"/>
      <w:lang w:eastAsia="ar-SA"/>
    </w:rPr>
  </w:style>
  <w:style w:type="paragraph" w:styleId="Titre1">
    <w:name w:val="heading 1"/>
    <w:basedOn w:val="Titreprincipal"/>
    <w:link w:val="Titre1Car"/>
    <w:autoRedefine/>
    <w:qFormat/>
    <w:rsid w:val="00FC7BC3"/>
    <w:pPr>
      <w:keepLines/>
      <w:tabs>
        <w:tab w:val="left" w:pos="1134"/>
      </w:tabs>
      <w:spacing w:after="0"/>
      <w:outlineLvl w:val="0"/>
    </w:pPr>
    <w:rPr>
      <w:rFonts w:ascii="Calibri" w:hAnsi="Calibri"/>
      <w:b/>
      <w:bCs/>
      <w:caps/>
      <w:color w:val="1F497D" w:themeColor="text2"/>
      <w:szCs w:val="24"/>
      <w:lang w:val="en-GB"/>
    </w:rPr>
  </w:style>
  <w:style w:type="paragraph" w:styleId="Titre2">
    <w:name w:val="heading 2"/>
    <w:basedOn w:val="Titre1"/>
    <w:next w:val="Normal"/>
    <w:autoRedefine/>
    <w:qFormat/>
    <w:rsid w:val="002A49D7"/>
    <w:pPr>
      <w:keepLines w:val="0"/>
      <w:suppressAutoHyphens w:val="0"/>
      <w:spacing w:before="600" w:after="60"/>
      <w:outlineLvl w:val="1"/>
    </w:pPr>
    <w:rPr>
      <w:caps w:val="0"/>
      <w:sz w:val="24"/>
      <w:szCs w:val="20"/>
      <w:lang w:val="en-US"/>
    </w:rPr>
  </w:style>
  <w:style w:type="paragraph" w:styleId="Titre3">
    <w:name w:val="heading 3"/>
    <w:basedOn w:val="Titre1"/>
    <w:link w:val="Titre3Car"/>
    <w:autoRedefine/>
    <w:uiPriority w:val="9"/>
    <w:qFormat/>
    <w:rsid w:val="0076673C"/>
    <w:pPr>
      <w:tabs>
        <w:tab w:val="left" w:pos="709"/>
      </w:tabs>
      <w:spacing w:before="120" w:after="120"/>
      <w:outlineLvl w:val="2"/>
    </w:pPr>
    <w:rPr>
      <w:i/>
      <w:iCs/>
      <w:caps w:val="0"/>
      <w:sz w:val="22"/>
      <w:szCs w:val="20"/>
    </w:rPr>
  </w:style>
  <w:style w:type="paragraph" w:styleId="Titre4">
    <w:name w:val="heading 4"/>
    <w:basedOn w:val="Titre3"/>
    <w:link w:val="Titre4Car"/>
    <w:autoRedefine/>
    <w:uiPriority w:val="9"/>
    <w:qFormat/>
    <w:rsid w:val="001C0E7E"/>
    <w:pPr>
      <w:tabs>
        <w:tab w:val="left" w:pos="851"/>
      </w:tabs>
      <w:spacing w:after="80"/>
      <w:outlineLvl w:val="3"/>
    </w:pPr>
    <w:rPr>
      <w:b w:val="0"/>
      <w:bCs w:val="0"/>
      <w:iCs w:val="0"/>
      <w:u w:val="single"/>
    </w:rPr>
  </w:style>
  <w:style w:type="paragraph" w:styleId="Titre5">
    <w:name w:val="heading 5"/>
    <w:basedOn w:val="Titre4"/>
    <w:autoRedefine/>
    <w:uiPriority w:val="9"/>
    <w:qFormat/>
    <w:rsid w:val="00100BA4"/>
    <w:pPr>
      <w:tabs>
        <w:tab w:val="decimal" w:pos="2552"/>
        <w:tab w:val="decimal" w:pos="2694"/>
      </w:tabs>
      <w:outlineLvl w:val="4"/>
    </w:pPr>
    <w:rPr>
      <w:i w:val="0"/>
      <w:iCs/>
      <w:lang w:val="nl-NL"/>
    </w:rPr>
  </w:style>
  <w:style w:type="paragraph" w:styleId="Titre6">
    <w:name w:val="heading 6"/>
    <w:basedOn w:val="Titre5"/>
    <w:uiPriority w:val="9"/>
    <w:qFormat/>
    <w:rsid w:val="00100BA4"/>
    <w:pPr>
      <w:tabs>
        <w:tab w:val="left" w:pos="3969"/>
      </w:tabs>
      <w:spacing w:before="240"/>
      <w:ind w:left="4111" w:hanging="1276"/>
      <w:outlineLvl w:val="5"/>
    </w:pPr>
    <w:rPr>
      <w:i/>
      <w:iCs w:val="0"/>
    </w:rPr>
  </w:style>
  <w:style w:type="paragraph" w:styleId="Titre7">
    <w:name w:val="heading 7"/>
    <w:basedOn w:val="Titre6"/>
    <w:qFormat/>
    <w:rsid w:val="00100BA4"/>
    <w:pPr>
      <w:spacing w:after="60"/>
      <w:ind w:left="4700" w:hanging="1298"/>
      <w:outlineLvl w:val="6"/>
    </w:pPr>
    <w:rPr>
      <w:szCs w:val="24"/>
    </w:rPr>
  </w:style>
  <w:style w:type="paragraph" w:styleId="Titre8">
    <w:name w:val="heading 8"/>
    <w:basedOn w:val="Normal"/>
    <w:next w:val="Normal"/>
    <w:qFormat/>
    <w:rsid w:val="00100BA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100BA4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rsid w:val="00100BA4"/>
    <w:rPr>
      <w:color w:val="0000FF"/>
      <w:u w:val="single"/>
    </w:rPr>
  </w:style>
  <w:style w:type="character" w:styleId="Numrodepage">
    <w:name w:val="page number"/>
    <w:basedOn w:val="Policepardfaut"/>
    <w:semiHidden/>
    <w:rsid w:val="00100BA4"/>
  </w:style>
  <w:style w:type="character" w:styleId="Lienhypertextesuivivisit">
    <w:name w:val="FollowedHyperlink"/>
    <w:basedOn w:val="Policepardfaut"/>
    <w:semiHidden/>
    <w:rsid w:val="00100BA4"/>
    <w:rPr>
      <w:color w:val="800080"/>
      <w:u w:val="single"/>
    </w:rPr>
  </w:style>
  <w:style w:type="character" w:customStyle="1" w:styleId="PageDeGarde">
    <w:name w:val="PageDeGarde"/>
    <w:rsid w:val="00100BA4"/>
    <w:rPr>
      <w:rFonts w:ascii="FuturaA Bk BT" w:hAnsi="FuturaA Bk BT"/>
      <w:lang w:val="fr-FR"/>
    </w:rPr>
  </w:style>
  <w:style w:type="character" w:customStyle="1" w:styleId="Caractresdenotedebasdepage">
    <w:name w:val="Caractères de note de bas de page"/>
    <w:basedOn w:val="Policepardfaut"/>
    <w:rsid w:val="00100BA4"/>
    <w:rPr>
      <w:vertAlign w:val="superscript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180"/>
    <w:rPr>
      <w:rFonts w:ascii="Tahoma" w:hAnsi="Tahoma" w:cs="Tahoma"/>
      <w:sz w:val="16"/>
      <w:szCs w:val="16"/>
      <w:lang w:eastAsia="ar-SA"/>
    </w:rPr>
  </w:style>
  <w:style w:type="character" w:customStyle="1" w:styleId="En-tteCar">
    <w:name w:val="En-tête Car"/>
    <w:locked/>
    <w:rsid w:val="00F3286D"/>
    <w:rPr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687DC5"/>
    <w:rPr>
      <w:lang w:eastAsia="ar-SA"/>
    </w:rPr>
  </w:style>
  <w:style w:type="character" w:customStyle="1" w:styleId="Text1GrasCarCar">
    <w:name w:val="Text1 Gras Car Car"/>
    <w:link w:val="Text1Gras"/>
    <w:rsid w:val="007D5438"/>
    <w:rPr>
      <w:rFonts w:ascii="Arial" w:hAnsi="Arial"/>
      <w:b/>
      <w:bCs/>
      <w:sz w:val="22"/>
      <w:lang w:val="en-GB"/>
    </w:rPr>
  </w:style>
  <w:style w:type="character" w:customStyle="1" w:styleId="TextItalicCar">
    <w:name w:val="Text Italic Car"/>
    <w:link w:val="TextItalic"/>
    <w:rsid w:val="007D5438"/>
    <w:rPr>
      <w:rFonts w:ascii="Arial" w:hAnsi="Arial"/>
      <w:i/>
      <w:iCs/>
      <w:sz w:val="22"/>
      <w:lang w:val="en-GB"/>
    </w:rPr>
  </w:style>
  <w:style w:type="character" w:customStyle="1" w:styleId="TextUnderlineCar">
    <w:name w:val="Text Underline Car"/>
    <w:link w:val="TextUnderline"/>
    <w:rsid w:val="007D5438"/>
    <w:rPr>
      <w:rFonts w:ascii="Arial" w:hAnsi="Arial"/>
      <w:sz w:val="22"/>
      <w:u w:val="single"/>
      <w:lang w:val="en-GB"/>
    </w:rPr>
  </w:style>
  <w:style w:type="character" w:customStyle="1" w:styleId="TitreCar">
    <w:name w:val="Titre Car"/>
    <w:basedOn w:val="Policepardfaut"/>
    <w:link w:val="Titre"/>
    <w:rsid w:val="00CF7837"/>
    <w:rPr>
      <w:rFonts w:ascii="Arial" w:eastAsia="MS Mincho" w:hAnsi="Arial" w:cs="Tahoma"/>
      <w:sz w:val="28"/>
      <w:szCs w:val="28"/>
      <w:lang w:eastAsia="ar-SA"/>
    </w:rPr>
  </w:style>
  <w:style w:type="character" w:customStyle="1" w:styleId="Titre1Car">
    <w:name w:val="Titre 1 Car"/>
    <w:basedOn w:val="TitreCar"/>
    <w:link w:val="Titre1"/>
    <w:rsid w:val="00FC7BC3"/>
    <w:rPr>
      <w:rFonts w:ascii="Calibri" w:eastAsia="MS Mincho" w:hAnsi="Calibri" w:cs="Tahoma"/>
      <w:b/>
      <w:bCs/>
      <w:caps/>
      <w:color w:val="1F497D" w:themeColor="text2"/>
      <w:sz w:val="28"/>
      <w:szCs w:val="24"/>
      <w:lang w:val="en-GB" w:eastAsia="ar-SA"/>
    </w:rPr>
  </w:style>
  <w:style w:type="character" w:customStyle="1" w:styleId="Titre3Car">
    <w:name w:val="Titre 3 Car"/>
    <w:basedOn w:val="Titre1Car"/>
    <w:link w:val="Titre3"/>
    <w:uiPriority w:val="9"/>
    <w:rsid w:val="0076673C"/>
    <w:rPr>
      <w:rFonts w:ascii="Calibri" w:eastAsia="MS Mincho" w:hAnsi="Calibri" w:cs="Tahoma"/>
      <w:b/>
      <w:bCs/>
      <w:i/>
      <w:iCs/>
      <w:caps w:val="0"/>
      <w:smallCaps w:val="0"/>
      <w:color w:val="1F497D" w:themeColor="text2"/>
      <w:sz w:val="22"/>
      <w:szCs w:val="24"/>
      <w:lang w:val="en-GB" w:eastAsia="ar-SA"/>
    </w:rPr>
  </w:style>
  <w:style w:type="character" w:customStyle="1" w:styleId="Titre4Car">
    <w:name w:val="Titre 4 Car"/>
    <w:basedOn w:val="Titre3Car"/>
    <w:link w:val="Titre4"/>
    <w:uiPriority w:val="9"/>
    <w:rsid w:val="001C0E7E"/>
    <w:rPr>
      <w:rFonts w:ascii="Calibri" w:eastAsia="MS Mincho" w:hAnsi="Calibri" w:cs="Tahoma"/>
      <w:b w:val="0"/>
      <w:bCs w:val="0"/>
      <w:i/>
      <w:iCs w:val="0"/>
      <w:caps w:val="0"/>
      <w:smallCaps w:val="0"/>
      <w:color w:val="1F497D" w:themeColor="text2"/>
      <w:sz w:val="22"/>
      <w:szCs w:val="24"/>
      <w:u w:val="single"/>
      <w:lang w:val="en-GB" w:eastAsia="ar-SA"/>
    </w:rPr>
  </w:style>
  <w:style w:type="character" w:customStyle="1" w:styleId="TM1Car">
    <w:name w:val="TM 1 Car"/>
    <w:link w:val="Tabledesmatiresniveau1"/>
    <w:uiPriority w:val="39"/>
    <w:rsid w:val="002273B9"/>
    <w:rPr>
      <w:rFonts w:asciiTheme="minorHAnsi" w:hAnsiTheme="minorHAnsi" w:cstheme="minorHAnsi"/>
      <w:b/>
      <w:bCs/>
      <w:caps/>
      <w:sz w:val="21"/>
      <w:szCs w:val="21"/>
      <w:lang w:eastAsia="ar-SA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82344"/>
    <w:rPr>
      <w:rFonts w:ascii="Consolas" w:hAnsi="Consolas" w:cs="Consolas"/>
      <w:sz w:val="21"/>
      <w:szCs w:val="21"/>
      <w:lang w:eastAsia="ar-SA"/>
    </w:rPr>
  </w:style>
  <w:style w:type="character" w:customStyle="1" w:styleId="RetraitcorpsdetexteCar">
    <w:name w:val="Retrait corps de texte Car"/>
    <w:basedOn w:val="Policepardfaut"/>
    <w:link w:val="Retraitdecorpsdetexte"/>
    <w:uiPriority w:val="99"/>
    <w:semiHidden/>
    <w:rsid w:val="000B4D42"/>
    <w:rPr>
      <w:rFonts w:ascii="Verdana" w:hAnsi="Verdana"/>
      <w:lang w:eastAsia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612A"/>
    <w:rPr>
      <w:rFonts w:ascii="Calibri" w:hAnsi="Calibri"/>
      <w:b/>
      <w:bCs/>
      <w:i/>
      <w:iCs/>
      <w:color w:val="4F81BD" w:themeColor="accent1"/>
      <w:sz w:val="22"/>
      <w:lang w:eastAsia="ar-SA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612A"/>
    <w:rPr>
      <w:rFonts w:ascii="Calibri" w:hAnsi="Calibri"/>
      <w:lang w:val="en-US"/>
    </w:rPr>
  </w:style>
  <w:style w:type="character" w:styleId="Appelnotedebasdep">
    <w:name w:val="footnote reference"/>
    <w:uiPriority w:val="99"/>
    <w:semiHidden/>
    <w:unhideWhenUsed/>
    <w:rsid w:val="001E612A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3F7B7D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rsid w:val="003F7B7D"/>
    <w:rPr>
      <w:rFonts w:ascii="Calibri" w:hAnsi="Calibri"/>
      <w:lang w:eastAsia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F7B7D"/>
    <w:rPr>
      <w:rFonts w:ascii="Calibri" w:hAnsi="Calibri"/>
      <w:b/>
      <w:bCs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0"/>
    </w:rPr>
  </w:style>
  <w:style w:type="character" w:customStyle="1" w:styleId="ListLabel3">
    <w:name w:val="ListLabel 3"/>
    <w:rPr>
      <w:sz w:val="16"/>
    </w:rPr>
  </w:style>
  <w:style w:type="character" w:customStyle="1" w:styleId="ListLabel4">
    <w:name w:val="ListLabel 4"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5">
    <w:name w:val="ListLabel 5"/>
    <w:rPr>
      <w:rFonts w:eastAsia="Times New Roman" w:cs="Times New Roman"/>
      <w:b/>
      <w:sz w:val="20"/>
    </w:rPr>
  </w:style>
  <w:style w:type="character" w:customStyle="1" w:styleId="ListLabel6">
    <w:name w:val="ListLabel 6"/>
    <w:rPr>
      <w:b/>
      <w:i w:val="0"/>
      <w:color w:val="6D8FA5"/>
      <w:sz w:val="19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color w:val="00000A"/>
    </w:rPr>
  </w:style>
  <w:style w:type="character" w:customStyle="1" w:styleId="ListLabel9">
    <w:name w:val="ListLabel 9"/>
    <w:rPr>
      <w:sz w:val="28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Sautdindex">
    <w:name w:val="Saut d'index"/>
  </w:style>
  <w:style w:type="paragraph" w:styleId="Titre">
    <w:name w:val="Title"/>
    <w:basedOn w:val="Normal"/>
    <w:next w:val="Corpsdetexte"/>
    <w:link w:val="Titre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semiHidden/>
    <w:rsid w:val="00100BA4"/>
    <w:pPr>
      <w:spacing w:after="120" w:line="288" w:lineRule="auto"/>
      <w:ind w:left="567"/>
    </w:pPr>
  </w:style>
  <w:style w:type="paragraph" w:styleId="Liste">
    <w:name w:val="List"/>
    <w:basedOn w:val="Corpsdetexte"/>
    <w:semiHidden/>
    <w:rsid w:val="00100BA4"/>
    <w:pPr>
      <w:spacing w:before="120" w:after="0"/>
      <w:ind w:left="0"/>
      <w:jc w:val="both"/>
    </w:pPr>
    <w:rPr>
      <w:rFonts w:ascii="Arial" w:hAnsi="Arial" w:cs="Tahoma"/>
      <w:iCs/>
      <w:sz w:val="24"/>
    </w:rPr>
  </w:style>
  <w:style w:type="paragraph" w:styleId="Lgende">
    <w:name w:val="caption"/>
    <w:basedOn w:val="Normal"/>
    <w:qFormat/>
    <w:rsid w:val="00100BA4"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rsid w:val="00100BA4"/>
    <w:pPr>
      <w:suppressLineNumbers/>
    </w:pPr>
    <w:rPr>
      <w:rFonts w:cs="Tahoma"/>
    </w:rPr>
  </w:style>
  <w:style w:type="paragraph" w:customStyle="1" w:styleId="Titreprincipal">
    <w:name w:val="Titre principal"/>
    <w:basedOn w:val="Normal"/>
    <w:qFormat/>
    <w:rsid w:val="00100BA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3">
    <w:name w:val="Body Text 3"/>
    <w:basedOn w:val="Normal"/>
    <w:semiHidden/>
    <w:rsid w:val="00100BA4"/>
    <w:pPr>
      <w:spacing w:after="100"/>
      <w:ind w:left="1985"/>
    </w:pPr>
  </w:style>
  <w:style w:type="paragraph" w:customStyle="1" w:styleId="Corpsdetexte4">
    <w:name w:val="Corps de texte 4"/>
    <w:basedOn w:val="Corpsdetexte3"/>
    <w:rsid w:val="00100BA4"/>
    <w:pPr>
      <w:ind w:left="2835"/>
    </w:pPr>
  </w:style>
  <w:style w:type="paragraph" w:customStyle="1" w:styleId="ReqID">
    <w:name w:val="Req_ID"/>
    <w:basedOn w:val="Normal"/>
    <w:rsid w:val="00100BA4"/>
    <w:rPr>
      <w:rFonts w:ascii="FuturaA Bk BT" w:hAnsi="FuturaA Bk BT"/>
      <w:vanish/>
      <w:color w:val="FF0000"/>
    </w:rPr>
  </w:style>
  <w:style w:type="paragraph" w:customStyle="1" w:styleId="ReqProperties">
    <w:name w:val="Req_Properties"/>
    <w:basedOn w:val="Normal"/>
    <w:rsid w:val="00100BA4"/>
    <w:pPr>
      <w:widowControl w:val="0"/>
    </w:pPr>
    <w:rPr>
      <w:rFonts w:ascii="Arial Narrow" w:hAnsi="Arial Narrow"/>
      <w:i/>
      <w:iCs/>
      <w:vanish/>
      <w:color w:val="008000"/>
    </w:rPr>
  </w:style>
  <w:style w:type="paragraph" w:customStyle="1" w:styleId="Tabledesmatiresniveau1">
    <w:name w:val="Table des matières niveau 1"/>
    <w:basedOn w:val="Index"/>
    <w:link w:val="TM1Car"/>
    <w:autoRedefine/>
    <w:uiPriority w:val="39"/>
    <w:qFormat/>
    <w:rsid w:val="002273B9"/>
    <w:pPr>
      <w:widowControl w:val="0"/>
      <w:tabs>
        <w:tab w:val="left" w:pos="400"/>
        <w:tab w:val="right" w:leader="dot" w:pos="9772"/>
      </w:tabs>
      <w:spacing w:before="120" w:after="120"/>
    </w:pPr>
    <w:rPr>
      <w:rFonts w:asciiTheme="minorHAnsi" w:hAnsiTheme="minorHAnsi" w:cstheme="minorHAnsi"/>
      <w:b/>
      <w:bCs/>
      <w:caps/>
      <w:sz w:val="20"/>
      <w:lang w:eastAsia="en-US"/>
    </w:rPr>
  </w:style>
  <w:style w:type="paragraph" w:customStyle="1" w:styleId="Tabledesmatiresniveau2">
    <w:name w:val="Table des matières niveau 2"/>
    <w:basedOn w:val="Normal"/>
    <w:autoRedefine/>
    <w:uiPriority w:val="39"/>
    <w:rsid w:val="00100BA4"/>
    <w:pPr>
      <w:ind w:left="200"/>
    </w:pPr>
    <w:rPr>
      <w:rFonts w:asciiTheme="minorHAnsi" w:hAnsiTheme="minorHAnsi" w:cstheme="minorHAnsi"/>
      <w:smallCaps/>
    </w:rPr>
  </w:style>
  <w:style w:type="paragraph" w:styleId="Sous-titre">
    <w:name w:val="Subtitle"/>
    <w:basedOn w:val="Titreprincipal"/>
    <w:qFormat/>
    <w:rsid w:val="00100BA4"/>
    <w:pPr>
      <w:jc w:val="center"/>
    </w:pPr>
    <w:rPr>
      <w:i/>
      <w:iCs/>
    </w:rPr>
  </w:style>
  <w:style w:type="paragraph" w:customStyle="1" w:styleId="Tabledesmatiresniveau3">
    <w:name w:val="Table des matières niveau 3"/>
    <w:basedOn w:val="Normal"/>
    <w:next w:val="Normal"/>
    <w:autoRedefine/>
    <w:uiPriority w:val="39"/>
    <w:rsid w:val="00100BA4"/>
    <w:pPr>
      <w:ind w:left="400"/>
    </w:pPr>
    <w:rPr>
      <w:rFonts w:asciiTheme="minorHAnsi" w:hAnsiTheme="minorHAnsi" w:cstheme="minorHAnsi"/>
      <w:i/>
      <w:iCs/>
    </w:rPr>
  </w:style>
  <w:style w:type="paragraph" w:customStyle="1" w:styleId="Tabledesmatiresniveau4">
    <w:name w:val="Table des matières niveau 4"/>
    <w:basedOn w:val="Normal"/>
    <w:next w:val="Normal"/>
    <w:autoRedefine/>
    <w:uiPriority w:val="39"/>
    <w:rsid w:val="00100BA4"/>
    <w:pPr>
      <w:ind w:left="6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5">
    <w:name w:val="Table des matières niveau 5"/>
    <w:basedOn w:val="Normal"/>
    <w:next w:val="Normal"/>
    <w:autoRedefine/>
    <w:semiHidden/>
    <w:rsid w:val="00100BA4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semiHidden/>
    <w:rsid w:val="00100BA4"/>
    <w:pPr>
      <w:ind w:left="200" w:hanging="200"/>
    </w:pPr>
  </w:style>
  <w:style w:type="paragraph" w:customStyle="1" w:styleId="Tabledesmatiresniveau6">
    <w:name w:val="Table des matières niveau 6"/>
    <w:basedOn w:val="Normal"/>
    <w:next w:val="Normal"/>
    <w:autoRedefine/>
    <w:semiHidden/>
    <w:rsid w:val="00100BA4"/>
    <w:pPr>
      <w:ind w:left="10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7">
    <w:name w:val="Table des matières niveau 7"/>
    <w:basedOn w:val="Normal"/>
    <w:next w:val="Normal"/>
    <w:autoRedefine/>
    <w:semiHidden/>
    <w:rsid w:val="00100BA4"/>
    <w:pPr>
      <w:ind w:left="12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8">
    <w:name w:val="Table des matières niveau 8"/>
    <w:basedOn w:val="Normal"/>
    <w:next w:val="Normal"/>
    <w:autoRedefine/>
    <w:semiHidden/>
    <w:rsid w:val="00100BA4"/>
    <w:pPr>
      <w:ind w:left="1400"/>
    </w:pPr>
    <w:rPr>
      <w:rFonts w:asciiTheme="minorHAnsi" w:hAnsiTheme="minorHAnsi" w:cstheme="minorHAnsi"/>
      <w:sz w:val="18"/>
      <w:szCs w:val="18"/>
    </w:rPr>
  </w:style>
  <w:style w:type="paragraph" w:customStyle="1" w:styleId="Tabledesmatiresniveau9">
    <w:name w:val="Table des matières niveau 9"/>
    <w:basedOn w:val="Normal"/>
    <w:next w:val="Normal"/>
    <w:autoRedefine/>
    <w:semiHidden/>
    <w:rsid w:val="00100BA4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rsid w:val="00100BA4"/>
    <w:pPr>
      <w:tabs>
        <w:tab w:val="center" w:pos="4536"/>
        <w:tab w:val="right" w:pos="9072"/>
      </w:tabs>
    </w:pPr>
    <w:rPr>
      <w:rFonts w:ascii="Times New Roman" w:hAnsi="Times New Roman"/>
    </w:rPr>
  </w:style>
  <w:style w:type="paragraph" w:styleId="Pieddepage">
    <w:name w:val="footer"/>
    <w:basedOn w:val="Normal"/>
    <w:link w:val="PieddepageCar"/>
    <w:rsid w:val="00100BA4"/>
    <w:pPr>
      <w:tabs>
        <w:tab w:val="center" w:pos="4536"/>
        <w:tab w:val="right" w:pos="9072"/>
      </w:tabs>
    </w:pPr>
    <w:rPr>
      <w:rFonts w:ascii="Times New Roman" w:hAnsi="Times New Roman"/>
    </w:rPr>
  </w:style>
  <w:style w:type="paragraph" w:styleId="Listepuces">
    <w:name w:val="List Bullet"/>
    <w:basedOn w:val="Normal"/>
    <w:semiHidden/>
    <w:rsid w:val="00100BA4"/>
  </w:style>
  <w:style w:type="paragraph" w:styleId="Corpsdetexte2">
    <w:name w:val="Body Text 2"/>
    <w:basedOn w:val="Corpsdetexte"/>
    <w:semiHidden/>
    <w:rsid w:val="00100BA4"/>
    <w:pPr>
      <w:ind w:left="1134"/>
    </w:pPr>
  </w:style>
  <w:style w:type="paragraph" w:styleId="Explorateurdedocuments">
    <w:name w:val="Document Map"/>
    <w:basedOn w:val="Normal"/>
    <w:semiHidden/>
    <w:rsid w:val="00100BA4"/>
    <w:pPr>
      <w:shd w:val="clear" w:color="auto" w:fill="000080"/>
    </w:pPr>
    <w:rPr>
      <w:rFonts w:ascii="Tahoma" w:hAnsi="Tahoma" w:cs="Tahoma"/>
    </w:rPr>
  </w:style>
  <w:style w:type="paragraph" w:styleId="Listepuces3">
    <w:name w:val="List Bullet 3"/>
    <w:basedOn w:val="Corpsdetexte"/>
    <w:semiHidden/>
    <w:rsid w:val="00100BA4"/>
    <w:pPr>
      <w:spacing w:before="120" w:after="0"/>
      <w:jc w:val="both"/>
    </w:pPr>
    <w:rPr>
      <w:rFonts w:ascii="FuturaA Bk BT" w:hAnsi="FuturaA Bk BT"/>
    </w:rPr>
  </w:style>
  <w:style w:type="paragraph" w:customStyle="1" w:styleId="Puce2">
    <w:name w:val="Puce 2"/>
    <w:basedOn w:val="Normal"/>
    <w:rsid w:val="00100BA4"/>
    <w:pPr>
      <w:tabs>
        <w:tab w:val="left" w:pos="1418"/>
        <w:tab w:val="left" w:pos="1702"/>
      </w:tabs>
      <w:spacing w:before="120" w:after="120"/>
      <w:ind w:left="851" w:hanging="284"/>
    </w:pPr>
    <w:rPr>
      <w:rFonts w:ascii="Arial" w:hAnsi="Arial"/>
      <w:szCs w:val="24"/>
      <w:lang w:val="fr-CA"/>
    </w:rPr>
  </w:style>
  <w:style w:type="paragraph" w:customStyle="1" w:styleId="listepuce1">
    <w:name w:val="listepuce1"/>
    <w:basedOn w:val="Normal"/>
    <w:rsid w:val="00100BA4"/>
    <w:pPr>
      <w:tabs>
        <w:tab w:val="left" w:pos="568"/>
      </w:tabs>
      <w:spacing w:before="120" w:after="120"/>
      <w:ind w:left="284" w:hanging="284"/>
      <w:jc w:val="both"/>
    </w:pPr>
    <w:rPr>
      <w:rFonts w:ascii="Arial" w:hAnsi="Arial"/>
      <w:szCs w:val="24"/>
    </w:rPr>
  </w:style>
  <w:style w:type="paragraph" w:customStyle="1" w:styleId="listepuce2">
    <w:name w:val="listepuce2"/>
    <w:basedOn w:val="listepuce1"/>
    <w:rsid w:val="00100BA4"/>
    <w:pPr>
      <w:tabs>
        <w:tab w:val="left" w:pos="1122"/>
        <w:tab w:val="left" w:pos="1275"/>
      </w:tabs>
      <w:spacing w:before="0"/>
      <w:ind w:left="555" w:hanging="198"/>
    </w:pPr>
  </w:style>
  <w:style w:type="paragraph" w:customStyle="1" w:styleId="Liste1">
    <w:name w:val="Liste 1"/>
    <w:basedOn w:val="Normal"/>
    <w:rsid w:val="00100BA4"/>
    <w:pPr>
      <w:spacing w:before="120" w:after="100"/>
      <w:ind w:left="426" w:hanging="426"/>
      <w:jc w:val="both"/>
    </w:pPr>
    <w:rPr>
      <w:rFonts w:ascii="Arial" w:hAnsi="Arial"/>
      <w:szCs w:val="24"/>
    </w:rPr>
  </w:style>
  <w:style w:type="paragraph" w:customStyle="1" w:styleId="Puce">
    <w:name w:val="Puce"/>
    <w:basedOn w:val="Normal"/>
    <w:rsid w:val="00100BA4"/>
    <w:pPr>
      <w:spacing w:before="120"/>
    </w:pPr>
    <w:rPr>
      <w:rFonts w:ascii="Arial" w:hAnsi="Arial"/>
      <w:sz w:val="24"/>
    </w:rPr>
  </w:style>
  <w:style w:type="paragraph" w:customStyle="1" w:styleId="Contenudetableau">
    <w:name w:val="Contenu de tableau"/>
    <w:basedOn w:val="Normal"/>
    <w:rsid w:val="007D5438"/>
    <w:pPr>
      <w:pageBreakBefore/>
      <w:suppressLineNumbers/>
      <w:suppressAutoHyphens w:val="0"/>
      <w:spacing w:before="120" w:after="400"/>
      <w:jc w:val="center"/>
    </w:pPr>
    <w:rPr>
      <w:rFonts w:ascii="Arial" w:hAnsi="Arial"/>
      <w:sz w:val="28"/>
      <w:szCs w:val="24"/>
      <w:lang w:val="en-US" w:eastAsia="fr-FR"/>
    </w:rPr>
  </w:style>
  <w:style w:type="paragraph" w:customStyle="1" w:styleId="Titredetableau">
    <w:name w:val="Titre de tableau"/>
    <w:basedOn w:val="Contenudetableau"/>
    <w:rsid w:val="00100BA4"/>
    <w:rPr>
      <w:b/>
      <w:bCs/>
      <w:i/>
      <w:iCs/>
    </w:rPr>
  </w:style>
  <w:style w:type="paragraph" w:customStyle="1" w:styleId="tableau2">
    <w:name w:val="tableau2"/>
    <w:basedOn w:val="Normal"/>
    <w:rsid w:val="00100BA4"/>
    <w:pPr>
      <w:jc w:val="center"/>
    </w:pPr>
    <w:rPr>
      <w:rFonts w:ascii="Arial" w:hAnsi="Arial"/>
      <w:sz w:val="12"/>
    </w:rPr>
  </w:style>
  <w:style w:type="paragraph" w:customStyle="1" w:styleId="Style1">
    <w:name w:val="Style1"/>
    <w:basedOn w:val="tableau2"/>
    <w:rsid w:val="00100BA4"/>
    <w:rPr>
      <w:sz w:val="20"/>
    </w:rPr>
  </w:style>
  <w:style w:type="paragraph" w:customStyle="1" w:styleId="tableau12">
    <w:name w:val="tableau12"/>
    <w:basedOn w:val="Normal"/>
    <w:rsid w:val="00100BA4"/>
    <w:rPr>
      <w:rFonts w:ascii="Arial" w:hAnsi="Arial"/>
      <w:sz w:val="24"/>
      <w:lang w:val="en-GB"/>
    </w:rPr>
  </w:style>
  <w:style w:type="paragraph" w:customStyle="1" w:styleId="Puce4">
    <w:name w:val="Puce 4"/>
    <w:basedOn w:val="Normal"/>
    <w:rsid w:val="00100BA4"/>
  </w:style>
  <w:style w:type="paragraph" w:customStyle="1" w:styleId="listepuces2">
    <w:name w:val="liste à puces 2"/>
    <w:basedOn w:val="Listepuces"/>
    <w:rsid w:val="00100BA4"/>
    <w:pPr>
      <w:tabs>
        <w:tab w:val="left" w:pos="5760"/>
      </w:tabs>
      <w:ind w:left="2880"/>
    </w:pPr>
  </w:style>
  <w:style w:type="paragraph" w:customStyle="1" w:styleId="tableau10">
    <w:name w:val="tableau10"/>
    <w:basedOn w:val="Normal"/>
    <w:rsid w:val="00100BA4"/>
    <w:rPr>
      <w:rFonts w:ascii="Arial" w:hAnsi="Arial"/>
      <w:lang w:val="en-US"/>
    </w:rPr>
  </w:style>
  <w:style w:type="paragraph" w:styleId="Listepuces20">
    <w:name w:val="List Bullet 2"/>
    <w:basedOn w:val="Normal"/>
    <w:semiHidden/>
    <w:rsid w:val="00100BA4"/>
    <w:pPr>
      <w:spacing w:before="60" w:line="280" w:lineRule="exact"/>
      <w:jc w:val="both"/>
    </w:pPr>
    <w:rPr>
      <w:rFonts w:ascii="Arial" w:hAnsi="Arial"/>
      <w:color w:val="000000"/>
    </w:rPr>
  </w:style>
  <w:style w:type="paragraph" w:customStyle="1" w:styleId="Paragraphe">
    <w:name w:val="Paragraphe"/>
    <w:basedOn w:val="Normal"/>
    <w:rsid w:val="00100BA4"/>
    <w:pPr>
      <w:spacing w:before="60" w:after="120"/>
      <w:jc w:val="both"/>
    </w:pPr>
    <w:rPr>
      <w:rFonts w:ascii="Arial" w:hAnsi="Arial"/>
      <w:szCs w:val="24"/>
    </w:rPr>
  </w:style>
  <w:style w:type="paragraph" w:customStyle="1" w:styleId="DocNormal">
    <w:name w:val="Doc Normal"/>
    <w:basedOn w:val="Normal"/>
    <w:rsid w:val="00100BA4"/>
    <w:pPr>
      <w:spacing w:before="120" w:after="120"/>
      <w:jc w:val="both"/>
    </w:pPr>
    <w:rPr>
      <w:rFonts w:ascii="Arial" w:hAnsi="Arial" w:cs="Arial"/>
      <w:color w:val="000080"/>
      <w:lang w:val="en-GB"/>
    </w:rPr>
  </w:style>
  <w:style w:type="paragraph" w:customStyle="1" w:styleId="textecourant">
    <w:name w:val="texte courant"/>
    <w:basedOn w:val="Normal"/>
    <w:rsid w:val="00100BA4"/>
    <w:pPr>
      <w:spacing w:after="200"/>
      <w:ind w:left="1077"/>
      <w:jc w:val="both"/>
    </w:pPr>
    <w:rPr>
      <w:sz w:val="18"/>
      <w:szCs w:val="24"/>
    </w:rPr>
  </w:style>
  <w:style w:type="paragraph" w:customStyle="1" w:styleId="Tabledesmatiresniveau10">
    <w:name w:val="Table des matières niveau 10"/>
    <w:basedOn w:val="Index"/>
    <w:rsid w:val="00100BA4"/>
    <w:pPr>
      <w:tabs>
        <w:tab w:val="right" w:leader="dot" w:pos="9637"/>
      </w:tabs>
      <w:ind w:left="254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4180"/>
    <w:rPr>
      <w:rFonts w:ascii="Tahoma" w:hAnsi="Tahoma" w:cs="Tahoma"/>
      <w:sz w:val="16"/>
      <w:szCs w:val="16"/>
    </w:rPr>
  </w:style>
  <w:style w:type="paragraph" w:styleId="Rvision">
    <w:name w:val="Revision"/>
    <w:rsid w:val="00F3286D"/>
    <w:pPr>
      <w:suppressAutoHyphens/>
    </w:pPr>
    <w:rPr>
      <w:rFonts w:ascii="Alstom" w:hAnsi="Alstom"/>
      <w:color w:val="00000A"/>
      <w:sz w:val="22"/>
      <w:szCs w:val="24"/>
      <w:lang w:val="en-US"/>
    </w:rPr>
  </w:style>
  <w:style w:type="paragraph" w:customStyle="1" w:styleId="sect1-title">
    <w:name w:val="sect1-title"/>
    <w:rsid w:val="00457A47"/>
    <w:pPr>
      <w:widowControl w:val="0"/>
      <w:suppressAutoHyphens/>
      <w:spacing w:before="240" w:after="120"/>
    </w:pPr>
    <w:rPr>
      <w:i/>
      <w:color w:val="00000A"/>
      <w:sz w:val="22"/>
      <w:szCs w:val="22"/>
    </w:rPr>
  </w:style>
  <w:style w:type="paragraph" w:customStyle="1" w:styleId="sect2-title">
    <w:name w:val="sect2-title"/>
    <w:basedOn w:val="sect1-title"/>
    <w:rsid w:val="00457A47"/>
    <w:rPr>
      <w:i w:val="0"/>
    </w:rPr>
  </w:style>
  <w:style w:type="paragraph" w:customStyle="1" w:styleId="sect3-title">
    <w:name w:val="sect3-title"/>
    <w:basedOn w:val="sect2-title"/>
    <w:rsid w:val="00457A47"/>
    <w:pPr>
      <w:ind w:left="720"/>
    </w:pPr>
    <w:rPr>
      <w:i/>
    </w:rPr>
  </w:style>
  <w:style w:type="paragraph" w:customStyle="1" w:styleId="sect4-title">
    <w:name w:val="sect4-title"/>
    <w:basedOn w:val="sect3-title"/>
    <w:rsid w:val="00457A47"/>
    <w:rPr>
      <w:b/>
      <w:i w:val="0"/>
      <w:sz w:val="24"/>
    </w:rPr>
  </w:style>
  <w:style w:type="paragraph" w:customStyle="1" w:styleId="sect5-title">
    <w:name w:val="sect5-title"/>
    <w:basedOn w:val="sect4-title"/>
    <w:rsid w:val="00457A47"/>
    <w:rPr>
      <w:rFonts w:ascii="Arial" w:hAnsi="Arial"/>
    </w:rPr>
  </w:style>
  <w:style w:type="paragraph" w:customStyle="1" w:styleId="chapter-title">
    <w:name w:val="chapter-title"/>
    <w:basedOn w:val="Normal"/>
    <w:rsid w:val="00457A47"/>
    <w:pPr>
      <w:keepNext/>
      <w:keepLines/>
      <w:widowControl w:val="0"/>
      <w:tabs>
        <w:tab w:val="left" w:pos="1134"/>
      </w:tabs>
      <w:suppressAutoHyphens w:val="0"/>
      <w:spacing w:before="288" w:after="58"/>
    </w:pPr>
    <w:rPr>
      <w:rFonts w:ascii="Alstom" w:hAnsi="Alstom"/>
      <w:b/>
      <w:caps/>
      <w:color w:val="3E6EA8"/>
      <w:sz w:val="28"/>
      <w:szCs w:val="28"/>
      <w:lang w:val="en-US" w:eastAsia="en-US"/>
    </w:rPr>
  </w:style>
  <w:style w:type="paragraph" w:customStyle="1" w:styleId="appendix-title">
    <w:name w:val="appendix-title"/>
    <w:basedOn w:val="chapter-title"/>
    <w:rsid w:val="00457A47"/>
    <w:pPr>
      <w:pageBreakBefore/>
      <w:spacing w:before="240" w:after="240"/>
      <w:ind w:left="431" w:hanging="431"/>
    </w:pPr>
    <w:rPr>
      <w:color w:val="4F81BD"/>
      <w:szCs w:val="22"/>
    </w:rPr>
  </w:style>
  <w:style w:type="paragraph" w:customStyle="1" w:styleId="preface-title">
    <w:name w:val="preface-title"/>
    <w:basedOn w:val="chapter-title"/>
    <w:rsid w:val="00457A47"/>
    <w:pPr>
      <w:spacing w:before="240" w:after="240"/>
      <w:jc w:val="center"/>
    </w:pPr>
    <w:rPr>
      <w:color w:val="4F81BD"/>
      <w:szCs w:val="22"/>
    </w:rPr>
  </w:style>
  <w:style w:type="paragraph" w:customStyle="1" w:styleId="sect6-title">
    <w:name w:val="sect6-title"/>
    <w:basedOn w:val="sect5-title"/>
    <w:next w:val="Normal"/>
    <w:rsid w:val="00457A47"/>
    <w:pPr>
      <w:tabs>
        <w:tab w:val="left" w:pos="1440"/>
      </w:tabs>
    </w:pPr>
  </w:style>
  <w:style w:type="paragraph" w:customStyle="1" w:styleId="sect7-title">
    <w:name w:val="sect7-title"/>
    <w:basedOn w:val="sect6-title"/>
    <w:next w:val="Normal"/>
    <w:rsid w:val="00457A47"/>
    <w:pPr>
      <w:ind w:left="0"/>
    </w:pPr>
  </w:style>
  <w:style w:type="paragraph" w:customStyle="1" w:styleId="sect8-title">
    <w:name w:val="sect8-title"/>
    <w:basedOn w:val="sect7-title"/>
    <w:rsid w:val="00457A47"/>
  </w:style>
  <w:style w:type="paragraph" w:customStyle="1" w:styleId="tabletitle">
    <w:name w:val="tabletitle"/>
    <w:basedOn w:val="Normal"/>
    <w:next w:val="Normal"/>
    <w:rsid w:val="00457A47"/>
    <w:pPr>
      <w:suppressAutoHyphens w:val="0"/>
      <w:jc w:val="center"/>
    </w:pPr>
    <w:rPr>
      <w:rFonts w:ascii="Alstom" w:hAnsi="Alstom"/>
      <w:b/>
      <w:szCs w:val="24"/>
      <w:lang w:val="en-GB" w:eastAsia="en-US"/>
    </w:rPr>
  </w:style>
  <w:style w:type="paragraph" w:styleId="NormalWeb">
    <w:name w:val="Normal (Web)"/>
    <w:basedOn w:val="Normal"/>
    <w:autoRedefine/>
    <w:uiPriority w:val="99"/>
    <w:unhideWhenUsed/>
    <w:qFormat/>
    <w:rsid w:val="00561B6C"/>
    <w:pPr>
      <w:suppressAutoHyphens w:val="0"/>
    </w:pPr>
    <w:rPr>
      <w:rFonts w:ascii="Alstom" w:eastAsiaTheme="minorEastAsia" w:hAnsi="Alstom" w:cstheme="minorHAnsi"/>
      <w:sz w:val="40"/>
      <w:szCs w:val="22"/>
      <w:lang w:val="en-ZA" w:eastAsia="fr-FR"/>
    </w:rPr>
  </w:style>
  <w:style w:type="paragraph" w:customStyle="1" w:styleId="Indent">
    <w:name w:val="Indent"/>
    <w:basedOn w:val="Normal"/>
    <w:rsid w:val="007D5438"/>
    <w:pPr>
      <w:tabs>
        <w:tab w:val="left" w:pos="720"/>
      </w:tabs>
      <w:suppressAutoHyphens w:val="0"/>
      <w:spacing w:before="120" w:after="120"/>
      <w:ind w:left="794" w:right="510" w:hanging="397"/>
      <w:jc w:val="both"/>
    </w:pPr>
    <w:rPr>
      <w:rFonts w:ascii="Arial" w:hAnsi="Arial"/>
      <w:szCs w:val="24"/>
      <w:lang w:val="en-GB" w:eastAsia="fr-FR"/>
    </w:rPr>
  </w:style>
  <w:style w:type="paragraph" w:customStyle="1" w:styleId="Table-Text">
    <w:name w:val="Table-Text"/>
    <w:basedOn w:val="Normal"/>
    <w:rsid w:val="007D5438"/>
    <w:pPr>
      <w:suppressAutoHyphens w:val="0"/>
      <w:spacing w:before="120" w:after="120"/>
      <w:jc w:val="both"/>
    </w:pPr>
    <w:rPr>
      <w:rFonts w:ascii="Arial" w:hAnsi="Arial"/>
      <w:sz w:val="18"/>
      <w:szCs w:val="19"/>
      <w:lang w:val="en-GB" w:eastAsia="fr-FR"/>
    </w:rPr>
  </w:style>
  <w:style w:type="paragraph" w:customStyle="1" w:styleId="Table-Bullet-3">
    <w:name w:val="Table-Bullet-3"/>
    <w:basedOn w:val="Normal"/>
    <w:rsid w:val="007D5438"/>
    <w:pPr>
      <w:suppressAutoHyphens w:val="0"/>
      <w:spacing w:before="120" w:after="120"/>
      <w:jc w:val="both"/>
    </w:pPr>
    <w:rPr>
      <w:rFonts w:ascii="Arial" w:hAnsi="Arial"/>
      <w:sz w:val="18"/>
      <w:szCs w:val="24"/>
      <w:lang w:val="en-GB" w:eastAsia="fr-FR"/>
    </w:rPr>
  </w:style>
  <w:style w:type="paragraph" w:customStyle="1" w:styleId="Text1Gras">
    <w:name w:val="Text1 Gras"/>
    <w:basedOn w:val="Normal"/>
    <w:link w:val="Text1GrasCarCar"/>
    <w:rsid w:val="007D5438"/>
    <w:pPr>
      <w:suppressAutoHyphens w:val="0"/>
      <w:spacing w:before="120" w:after="280"/>
      <w:ind w:left="794" w:right="510" w:hanging="397"/>
      <w:jc w:val="both"/>
    </w:pPr>
    <w:rPr>
      <w:rFonts w:ascii="Arial" w:hAnsi="Arial"/>
      <w:b/>
      <w:bCs/>
      <w:lang w:val="en-GB" w:eastAsia="fr-FR"/>
    </w:rPr>
  </w:style>
  <w:style w:type="paragraph" w:customStyle="1" w:styleId="TextItalic">
    <w:name w:val="Text Italic"/>
    <w:basedOn w:val="Normal"/>
    <w:link w:val="TextItalicCar"/>
    <w:rsid w:val="007D5438"/>
    <w:pPr>
      <w:suppressAutoHyphens w:val="0"/>
      <w:spacing w:before="120" w:after="120"/>
      <w:jc w:val="both"/>
    </w:pPr>
    <w:rPr>
      <w:rFonts w:ascii="Arial" w:hAnsi="Arial"/>
      <w:i/>
      <w:iCs/>
      <w:lang w:val="en-GB" w:eastAsia="fr-FR"/>
    </w:rPr>
  </w:style>
  <w:style w:type="paragraph" w:customStyle="1" w:styleId="Legend-Bold11-center">
    <w:name w:val="Legend - Bold 11 - center"/>
    <w:basedOn w:val="Normal"/>
    <w:rsid w:val="007D5438"/>
    <w:pPr>
      <w:suppressAutoHyphens w:val="0"/>
      <w:spacing w:before="120" w:after="120"/>
      <w:jc w:val="center"/>
    </w:pPr>
    <w:rPr>
      <w:rFonts w:ascii="Arial" w:hAnsi="Arial"/>
      <w:b/>
      <w:szCs w:val="24"/>
      <w:lang w:val="en-GB" w:eastAsia="fr-FR"/>
    </w:rPr>
  </w:style>
  <w:style w:type="paragraph" w:customStyle="1" w:styleId="Cross-referenceitalic">
    <w:name w:val="Cross-reference italic"/>
    <w:basedOn w:val="Normal"/>
    <w:rsid w:val="007D5438"/>
    <w:pPr>
      <w:tabs>
        <w:tab w:val="left" w:pos="1420"/>
      </w:tabs>
      <w:suppressAutoHyphens w:val="0"/>
      <w:ind w:left="1701" w:right="510" w:hanging="397"/>
      <w:jc w:val="both"/>
    </w:pPr>
    <w:rPr>
      <w:rFonts w:ascii="Arial" w:hAnsi="Arial"/>
      <w:i/>
      <w:szCs w:val="24"/>
      <w:lang w:eastAsia="fr-FR"/>
    </w:rPr>
  </w:style>
  <w:style w:type="paragraph" w:customStyle="1" w:styleId="TextUnderline">
    <w:name w:val="Text Underline"/>
    <w:basedOn w:val="Normal"/>
    <w:link w:val="TextUnderlineCar"/>
    <w:rsid w:val="007D5438"/>
    <w:pPr>
      <w:suppressAutoHyphens w:val="0"/>
      <w:spacing w:before="180" w:after="180"/>
      <w:jc w:val="both"/>
    </w:pPr>
    <w:rPr>
      <w:rFonts w:ascii="Arial" w:hAnsi="Arial"/>
      <w:u w:val="single"/>
      <w:lang w:val="en-GB" w:eastAsia="fr-FR"/>
    </w:rPr>
  </w:style>
  <w:style w:type="paragraph" w:customStyle="1" w:styleId="TableName">
    <w:name w:val="Table Name"/>
    <w:basedOn w:val="Normal"/>
    <w:qFormat/>
    <w:rsid w:val="007D5438"/>
    <w:pPr>
      <w:pBdr>
        <w:top w:val="single" w:sz="8" w:space="1" w:color="00000A"/>
        <w:bottom w:val="single" w:sz="8" w:space="1" w:color="00000A"/>
      </w:pBdr>
      <w:suppressAutoHyphens w:val="0"/>
      <w:spacing w:before="120" w:after="120"/>
      <w:jc w:val="both"/>
    </w:pPr>
    <w:rPr>
      <w:rFonts w:ascii="Arial" w:hAnsi="Arial"/>
      <w:b/>
      <w:color w:val="808080"/>
      <w:sz w:val="24"/>
      <w:szCs w:val="24"/>
      <w:lang w:val="en-GB" w:eastAsia="fr-FR"/>
    </w:rPr>
  </w:style>
  <w:style w:type="paragraph" w:customStyle="1" w:styleId="Titredetabledesmatires">
    <w:name w:val="Titre de table des matières"/>
    <w:basedOn w:val="Titre1"/>
    <w:next w:val="Normal"/>
    <w:uiPriority w:val="39"/>
    <w:unhideWhenUsed/>
    <w:rsid w:val="00D30777"/>
    <w:pPr>
      <w:spacing w:before="480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82344"/>
    <w:rPr>
      <w:rFonts w:ascii="Consolas" w:hAnsi="Consolas" w:cs="Consolas"/>
      <w:sz w:val="21"/>
      <w:szCs w:val="21"/>
    </w:rPr>
  </w:style>
  <w:style w:type="paragraph" w:customStyle="1" w:styleId="Retraitdecorpsdetexte">
    <w:name w:val="Retrait de corps de texte"/>
    <w:basedOn w:val="Normal"/>
    <w:link w:val="RetraitcorpsdetexteCar"/>
    <w:uiPriority w:val="99"/>
    <w:semiHidden/>
    <w:unhideWhenUsed/>
    <w:rsid w:val="000B4D42"/>
    <w:pPr>
      <w:spacing w:after="120"/>
      <w:ind w:left="283"/>
    </w:pPr>
  </w:style>
  <w:style w:type="paragraph" w:customStyle="1" w:styleId="Puce1">
    <w:name w:val="Puce 1"/>
    <w:basedOn w:val="Normal"/>
    <w:rsid w:val="000B4D42"/>
    <w:pPr>
      <w:suppressAutoHyphens w:val="0"/>
    </w:pPr>
    <w:rPr>
      <w:rFonts w:ascii="FuturaA Bk BT" w:hAnsi="FuturaA Bk BT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735C"/>
    <w:pPr>
      <w:ind w:left="720"/>
      <w:contextualSpacing/>
    </w:pPr>
  </w:style>
  <w:style w:type="paragraph" w:customStyle="1" w:styleId="Listwithbullet">
    <w:name w:val="List with bullet"/>
    <w:basedOn w:val="Normal"/>
    <w:rsid w:val="00F01B6E"/>
    <w:pPr>
      <w:suppressAutoHyphens w:val="0"/>
      <w:jc w:val="both"/>
    </w:pPr>
    <w:rPr>
      <w:rFonts w:ascii="FuturaA Bk BT" w:hAnsi="FuturaA Bk BT"/>
      <w:sz w:val="24"/>
      <w:szCs w:val="24"/>
      <w:lang w:val="en-GB" w:eastAsia="fr-FR"/>
    </w:rPr>
  </w:style>
  <w:style w:type="paragraph" w:customStyle="1" w:styleId="Celtitle">
    <w:name w:val="Cel:title"/>
    <w:basedOn w:val="Normal"/>
    <w:rsid w:val="00D96FFD"/>
    <w:pPr>
      <w:suppressAutoHyphens w:val="0"/>
      <w:spacing w:before="60" w:after="60"/>
      <w:jc w:val="center"/>
    </w:pPr>
    <w:rPr>
      <w:rFonts w:ascii="FuturaA Bk BT" w:hAnsi="FuturaA Bk BT" w:cs="Helvetica"/>
      <w:b/>
      <w:bCs/>
      <w:sz w:val="24"/>
      <w:lang w:val="en-GB" w:eastAsia="fr-FR"/>
    </w:rPr>
  </w:style>
  <w:style w:type="paragraph" w:customStyle="1" w:styleId="checklist">
    <w:name w:val="checklist"/>
    <w:basedOn w:val="Normal"/>
    <w:rsid w:val="00D96FFD"/>
    <w:pPr>
      <w:suppressAutoHyphens w:val="0"/>
      <w:spacing w:before="60" w:after="60"/>
      <w:jc w:val="both"/>
    </w:pPr>
    <w:rPr>
      <w:rFonts w:ascii="FuturaA Bk BT" w:hAnsi="FuturaA Bk BT" w:cs="Arial"/>
      <w:sz w:val="24"/>
      <w:szCs w:val="22"/>
      <w:lang w:val="en-US" w:eastAsia="fr-FR"/>
    </w:rPr>
  </w:style>
  <w:style w:type="paragraph" w:customStyle="1" w:styleId="ReqStyle3">
    <w:name w:val="Req_Style3"/>
    <w:qFormat/>
    <w:rsid w:val="001E612A"/>
    <w:pPr>
      <w:widowControl w:val="0"/>
      <w:pBdr>
        <w:bottom w:val="single" w:sz="4" w:space="4" w:color="4F81BD"/>
      </w:pBdr>
      <w:spacing w:before="240"/>
    </w:pPr>
    <w:rPr>
      <w:color w:val="4F81BD"/>
      <w:sz w:val="22"/>
      <w:szCs w:val="24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612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612A"/>
    <w:pPr>
      <w:suppressAutoHyphens w:val="0"/>
    </w:pPr>
    <w:rPr>
      <w:sz w:val="20"/>
      <w:lang w:val="en-US" w:eastAsia="en-US"/>
    </w:rPr>
  </w:style>
  <w:style w:type="paragraph" w:customStyle="1" w:styleId="ObjBullet">
    <w:name w:val="Obj Bullet"/>
    <w:basedOn w:val="Normal"/>
    <w:rsid w:val="00561B6C"/>
    <w:pPr>
      <w:suppressAutoHyphens w:val="0"/>
    </w:pPr>
    <w:rPr>
      <w:lang w:val="en-US" w:eastAsia="fr-FR"/>
    </w:rPr>
  </w:style>
  <w:style w:type="paragraph" w:customStyle="1" w:styleId="CaptionFigure">
    <w:name w:val="Caption Figure"/>
    <w:basedOn w:val="Normal"/>
    <w:next w:val="Normal"/>
    <w:rsid w:val="00561B6C"/>
    <w:pPr>
      <w:suppressAutoHyphens w:val="0"/>
      <w:spacing w:after="120"/>
      <w:jc w:val="center"/>
    </w:pPr>
    <w:rPr>
      <w:rFonts w:ascii="Alstom" w:hAnsi="Alstom"/>
      <w:b/>
      <w:sz w:val="18"/>
      <w:lang w:val="en-US" w:eastAsia="fr-FR"/>
    </w:rPr>
  </w:style>
  <w:style w:type="paragraph" w:styleId="Commentaire">
    <w:name w:val="annotation text"/>
    <w:basedOn w:val="Normal"/>
    <w:link w:val="CommentaireCar"/>
    <w:uiPriority w:val="99"/>
    <w:unhideWhenUsed/>
    <w:rsid w:val="003F7B7D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3F7B7D"/>
    <w:rPr>
      <w:b/>
      <w:bCs/>
    </w:rPr>
  </w:style>
  <w:style w:type="paragraph" w:customStyle="1" w:styleId="ResultCommand">
    <w:name w:val="ResultCommand"/>
    <w:basedOn w:val="Normal"/>
    <w:qFormat/>
    <w:rsid w:val="007153E8"/>
    <w:pPr>
      <w:shd w:val="clear" w:color="auto" w:fill="C6D9F1"/>
      <w:suppressAutoHyphens w:val="0"/>
      <w:ind w:left="284"/>
    </w:pPr>
    <w:rPr>
      <w:rFonts w:ascii="Courier New" w:hAnsi="Courier New" w:cs="Courier New"/>
      <w:sz w:val="18"/>
      <w:szCs w:val="24"/>
      <w:lang w:val="en-AU" w:eastAsia="en-US"/>
    </w:rPr>
  </w:style>
  <w:style w:type="paragraph" w:customStyle="1" w:styleId="Contenudecadre">
    <w:name w:val="Contenu de cadre"/>
    <w:basedOn w:val="Normal"/>
  </w:style>
  <w:style w:type="table" w:styleId="Grilledutableau">
    <w:name w:val="Table Grid"/>
    <w:basedOn w:val="TableauNormal"/>
    <w:uiPriority w:val="59"/>
    <w:rsid w:val="0068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D8ACA-D323-4151-8F2F-CDF51637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22250</TotalTime>
  <Pages>66</Pages>
  <Words>16087</Words>
  <Characters>88479</Characters>
  <Application>Microsoft Office Word</Application>
  <DocSecurity>0</DocSecurity>
  <Lines>737</Lines>
  <Paragraphs>208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Cover Sheet EN 15016-1</vt:lpstr>
    </vt:vector>
  </TitlesOfParts>
  <Company>Alstom</Company>
  <LinksUpToDate>false</LinksUpToDate>
  <CharactersWithSpaces>104358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EN 15016-1</dc:title>
  <dc:subject>Cartouche EN 15016-1</dc:subject>
  <dc:creator>DAILLY Didier</dc:creator>
  <dc:description>Cartouche et page de garde, page de signature et historique respectant la norme EN 15016</dc:description>
  <cp:lastModifiedBy>MOULIN Edwin</cp:lastModifiedBy>
  <cp:revision>6</cp:revision>
  <cp:lastPrinted>2013-12-04T15:08:00Z</cp:lastPrinted>
  <dcterms:created xsi:type="dcterms:W3CDTF">2014-11-21T14:35:00Z</dcterms:created>
  <dcterms:modified xsi:type="dcterms:W3CDTF">2015-02-06T08:45:00Z</dcterms:modified>
  <dc:language>fr-FR</dc:language>
</cp:coreProperties>
</file>